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04D20" w14:textId="6D098698" w:rsidR="00F21566" w:rsidRPr="001E21D8" w:rsidRDefault="00F21566" w:rsidP="005D18D0">
      <w:pPr>
        <w:pStyle w:val="Normal1"/>
        <w:spacing w:after="120"/>
        <w:jc w:val="both"/>
        <w:rPr>
          <w:color w:val="auto"/>
        </w:rPr>
      </w:pPr>
      <w:r w:rsidRPr="001E21D8">
        <w:rPr>
          <w:b/>
          <w:color w:val="auto"/>
        </w:rPr>
        <w:t>We would like to thank both reviewers for taking the time to offer many constructive and helpful suggestions that have assisted in improving the quality of the manuscript. We have revised our manuscript based on the comments and corresponding responses</w:t>
      </w:r>
      <w:r w:rsidR="00DE4B0E" w:rsidRPr="001E21D8">
        <w:rPr>
          <w:b/>
          <w:color w:val="auto"/>
        </w:rPr>
        <w:t>, and have justified the reasons where proposed revisions are not made.</w:t>
      </w:r>
      <w:r w:rsidRPr="001E21D8">
        <w:rPr>
          <w:b/>
          <w:color w:val="auto"/>
        </w:rPr>
        <w:t xml:space="preserve"> We believe that the resulting manuscript is consequently much improved over the initial submission.  Responses to individual comments </w:t>
      </w:r>
      <w:r w:rsidR="002F2742">
        <w:rPr>
          <w:b/>
          <w:color w:val="auto"/>
        </w:rPr>
        <w:t xml:space="preserve">and </w:t>
      </w:r>
      <w:ins w:id="0" w:author="Xy" w:date="2017-03-29T23:42:00Z">
        <w:r w:rsidR="002F2742">
          <w:rPr>
            <w:b/>
            <w:color w:val="auto"/>
          </w:rPr>
          <w:t xml:space="preserve">main corresponding changes made </w:t>
        </w:r>
      </w:ins>
      <w:ins w:id="1" w:author="Xy" w:date="2017-03-29T23:43:00Z">
        <w:r w:rsidR="002F2742">
          <w:rPr>
            <w:b/>
            <w:color w:val="auto"/>
          </w:rPr>
          <w:t>in</w:t>
        </w:r>
      </w:ins>
      <w:ins w:id="2" w:author="Xy" w:date="2017-03-29T23:42:00Z">
        <w:r w:rsidR="002F2742">
          <w:rPr>
            <w:b/>
            <w:color w:val="auto"/>
          </w:rPr>
          <w:t xml:space="preserve"> the manuscript </w:t>
        </w:r>
      </w:ins>
      <w:r w:rsidRPr="001E21D8">
        <w:rPr>
          <w:b/>
          <w:color w:val="auto"/>
        </w:rPr>
        <w:t>can be found below.</w:t>
      </w:r>
    </w:p>
    <w:p w14:paraId="3B4BA7FB" w14:textId="77777777" w:rsidR="008B51EB" w:rsidRPr="001E21D8" w:rsidRDefault="008B51EB" w:rsidP="005D18D0">
      <w:pPr>
        <w:jc w:val="both"/>
        <w:rPr>
          <w:rFonts w:ascii="Arial" w:hAnsi="Arial" w:cs="Arial"/>
        </w:rPr>
      </w:pPr>
    </w:p>
    <w:p w14:paraId="5094E34E" w14:textId="6B10E6B1" w:rsidR="005C0C5A" w:rsidRPr="001E21D8" w:rsidRDefault="00B56EF8" w:rsidP="005D18D0">
      <w:pPr>
        <w:jc w:val="both"/>
        <w:rPr>
          <w:rFonts w:ascii="Arial" w:hAnsi="Arial" w:cs="Arial"/>
          <w:b/>
          <w:sz w:val="26"/>
          <w:szCs w:val="26"/>
        </w:rPr>
      </w:pPr>
      <w:r w:rsidRPr="001E21D8">
        <w:rPr>
          <w:rFonts w:ascii="Arial" w:hAnsi="Arial" w:cs="Arial"/>
          <w:b/>
          <w:sz w:val="26"/>
          <w:szCs w:val="26"/>
        </w:rPr>
        <w:t xml:space="preserve">Reviewer </w:t>
      </w:r>
      <w:r w:rsidRPr="00E8329B">
        <w:rPr>
          <w:rFonts w:ascii="Arial" w:hAnsi="Arial" w:cs="Arial"/>
          <w:b/>
          <w:sz w:val="26"/>
          <w:szCs w:val="26"/>
        </w:rPr>
        <w:t>#2</w:t>
      </w:r>
      <w:r w:rsidR="005C0C5A" w:rsidRPr="001E21D8">
        <w:rPr>
          <w:rFonts w:ascii="Arial" w:hAnsi="Arial" w:cs="Arial"/>
          <w:b/>
          <w:sz w:val="26"/>
          <w:szCs w:val="26"/>
        </w:rPr>
        <w:t>:</w:t>
      </w:r>
    </w:p>
    <w:p w14:paraId="27978EC2" w14:textId="77777777" w:rsidR="005C0C5A" w:rsidRPr="001E21D8" w:rsidRDefault="005C0C5A" w:rsidP="005D18D0">
      <w:pPr>
        <w:jc w:val="both"/>
        <w:rPr>
          <w:rFonts w:ascii="Arial" w:hAnsi="Arial" w:cs="Arial"/>
          <w:b/>
        </w:rPr>
      </w:pPr>
    </w:p>
    <w:p w14:paraId="7C4C7C9E" w14:textId="18E808F0" w:rsidR="005C0C5A" w:rsidRPr="001E21D8" w:rsidRDefault="00A54C34" w:rsidP="005D18D0">
      <w:pPr>
        <w:jc w:val="both"/>
        <w:rPr>
          <w:rFonts w:ascii="Arial" w:hAnsi="Arial" w:cs="Arial"/>
          <w:color w:val="1A1A1A"/>
          <w:sz w:val="26"/>
          <w:szCs w:val="26"/>
        </w:rPr>
      </w:pPr>
      <w:r w:rsidRPr="001E21D8">
        <w:rPr>
          <w:rFonts w:ascii="Arial" w:hAnsi="Arial" w:cs="Arial"/>
          <w:color w:val="1A1A1A"/>
          <w:sz w:val="26"/>
          <w:szCs w:val="26"/>
        </w:rPr>
        <w:t>This is a nice written manuscript. To understand the changes of extreme precipitation is very important for both the water resources and flood management. This study used a variable-resolution CESM at spatial resolution ~30 km to study the extreme precipitation. Overall, the model performance is convincing.  However, my major concern is lack of discussions on the mechanism modulating the changes in extreme precipitation. I ask a revision between minor and major which can mainly address the following comments:</w:t>
      </w:r>
    </w:p>
    <w:p w14:paraId="18ABAD1E" w14:textId="77777777" w:rsidR="00A54C34" w:rsidRPr="001E21D8" w:rsidRDefault="00A54C34" w:rsidP="005D18D0">
      <w:pPr>
        <w:jc w:val="both"/>
        <w:rPr>
          <w:rFonts w:ascii="Arial" w:hAnsi="Arial" w:cs="Arial"/>
          <w:color w:val="1A1A1A"/>
          <w:sz w:val="26"/>
          <w:szCs w:val="26"/>
        </w:rPr>
      </w:pPr>
    </w:p>
    <w:p w14:paraId="70D9EF3D"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Major comments:</w:t>
      </w:r>
    </w:p>
    <w:p w14:paraId="7BC47E57"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p>
    <w:p w14:paraId="73BBDFFB"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1. Since this study only used one model and a few members (2 for present and 4 for future scenarios), the central question is how robust the predicted results compared to CMIP5 models or CESM large ensemble runs?</w:t>
      </w:r>
    </w:p>
    <w:p w14:paraId="3C2FCE3C"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p>
    <w:p w14:paraId="0F452583" w14:textId="412143C3" w:rsidR="005F43AD" w:rsidRPr="00AA7484" w:rsidRDefault="00DF59DD" w:rsidP="005D18D0">
      <w:pPr>
        <w:widowControl w:val="0"/>
        <w:autoSpaceDE w:val="0"/>
        <w:autoSpaceDN w:val="0"/>
        <w:adjustRightInd w:val="0"/>
        <w:jc w:val="both"/>
        <w:rPr>
          <w:rFonts w:ascii="Arial" w:hAnsi="Arial" w:cs="Arial"/>
          <w:color w:val="000090"/>
          <w:sz w:val="26"/>
          <w:szCs w:val="26"/>
          <w:lang w:eastAsia="zh-CN"/>
        </w:rPr>
      </w:pPr>
      <w:r w:rsidRPr="00AA7484">
        <w:rPr>
          <w:rFonts w:ascii="Arial" w:hAnsi="Arial" w:cs="Arial"/>
          <w:color w:val="000090"/>
          <w:sz w:val="26"/>
          <w:szCs w:val="26"/>
        </w:rPr>
        <w:t>This is a good point.</w:t>
      </w:r>
      <w:r w:rsidR="00DC548E" w:rsidRPr="00AA7484">
        <w:rPr>
          <w:rFonts w:ascii="Arial" w:hAnsi="Arial" w:cs="Arial"/>
          <w:color w:val="000090"/>
          <w:sz w:val="26"/>
          <w:szCs w:val="26"/>
        </w:rPr>
        <w:t xml:space="preserve"> </w:t>
      </w:r>
      <w:r w:rsidR="00334BA5" w:rsidRPr="00AA7484">
        <w:rPr>
          <w:rFonts w:ascii="Arial" w:hAnsi="Arial" w:cs="Arial"/>
          <w:color w:val="000090"/>
          <w:sz w:val="26"/>
          <w:szCs w:val="26"/>
        </w:rPr>
        <w:t>There are quite a few papers focusing on the precipitation changes within CMIP5 models</w:t>
      </w:r>
      <w:r w:rsidR="003343FE" w:rsidRPr="00AA7484">
        <w:rPr>
          <w:rFonts w:ascii="Arial" w:hAnsi="Arial" w:cs="Arial"/>
          <w:color w:val="000090"/>
          <w:sz w:val="26"/>
          <w:szCs w:val="26"/>
        </w:rPr>
        <w:t xml:space="preserve"> globally</w:t>
      </w:r>
      <w:r w:rsidR="00334BA5" w:rsidRPr="00AA7484">
        <w:rPr>
          <w:rFonts w:ascii="Arial" w:hAnsi="Arial" w:cs="Arial"/>
          <w:color w:val="000090"/>
          <w:sz w:val="26"/>
          <w:szCs w:val="26"/>
        </w:rPr>
        <w:t xml:space="preserve">. For examples, </w:t>
      </w:r>
      <w:proofErr w:type="spellStart"/>
      <w:r w:rsidR="00103186">
        <w:rPr>
          <w:rFonts w:ascii="Arial" w:hAnsi="Arial" w:cs="Arial"/>
          <w:color w:val="000090"/>
          <w:sz w:val="26"/>
          <w:szCs w:val="26"/>
        </w:rPr>
        <w:t>Kharin</w:t>
      </w:r>
      <w:proofErr w:type="spellEnd"/>
      <w:r w:rsidR="00103186">
        <w:rPr>
          <w:rFonts w:ascii="Arial" w:hAnsi="Arial" w:cs="Arial"/>
          <w:color w:val="000090"/>
          <w:sz w:val="26"/>
          <w:szCs w:val="26"/>
        </w:rPr>
        <w:t xml:space="preserve"> et al. (2013) </w:t>
      </w:r>
      <w:r w:rsidR="006F14B9" w:rsidRPr="00AA7484">
        <w:rPr>
          <w:rFonts w:ascii="Arial" w:hAnsi="Arial" w:cs="Arial"/>
          <w:color w:val="000090"/>
          <w:sz w:val="26"/>
          <w:szCs w:val="26"/>
        </w:rPr>
        <w:t>found amplified changes</w:t>
      </w:r>
      <w:r w:rsidR="00F914E2" w:rsidRPr="00AA7484">
        <w:rPr>
          <w:rFonts w:ascii="Arial" w:hAnsi="Arial" w:cs="Arial"/>
          <w:color w:val="000090"/>
          <w:sz w:val="26"/>
          <w:szCs w:val="26"/>
        </w:rPr>
        <w:t xml:space="preserve"> (2-3 times)</w:t>
      </w:r>
      <w:r w:rsidR="006F14B9" w:rsidRPr="00AA7484">
        <w:rPr>
          <w:rFonts w:ascii="Arial" w:hAnsi="Arial" w:cs="Arial"/>
          <w:color w:val="000090"/>
          <w:sz w:val="26"/>
          <w:szCs w:val="26"/>
        </w:rPr>
        <w:t xml:space="preserve"> in extreme precipitation </w:t>
      </w:r>
      <w:r w:rsidR="00667087" w:rsidRPr="00AA7484">
        <w:rPr>
          <w:rFonts w:ascii="Arial" w:hAnsi="Arial" w:cs="Arial"/>
          <w:color w:val="000090"/>
          <w:sz w:val="26"/>
          <w:szCs w:val="26"/>
        </w:rPr>
        <w:t xml:space="preserve">compared to mean precipitation </w:t>
      </w:r>
      <w:r w:rsidR="00F914E2" w:rsidRPr="00AA7484">
        <w:rPr>
          <w:rFonts w:ascii="Arial" w:hAnsi="Arial" w:cs="Arial"/>
          <w:color w:val="000090"/>
          <w:sz w:val="26"/>
          <w:szCs w:val="26"/>
        </w:rPr>
        <w:t>in</w:t>
      </w:r>
      <w:r w:rsidR="00667087" w:rsidRPr="00AA7484">
        <w:rPr>
          <w:rFonts w:ascii="Arial" w:hAnsi="Arial" w:cs="Arial"/>
          <w:color w:val="000090"/>
          <w:sz w:val="26"/>
          <w:szCs w:val="26"/>
        </w:rPr>
        <w:t xml:space="preserve"> CMIP5</w:t>
      </w:r>
      <w:r w:rsidR="00103186">
        <w:rPr>
          <w:rFonts w:ascii="Arial" w:hAnsi="Arial" w:cs="Arial"/>
          <w:color w:val="000090"/>
          <w:sz w:val="26"/>
          <w:szCs w:val="26"/>
        </w:rPr>
        <w:t xml:space="preserve">. Specifically, from their study, </w:t>
      </w:r>
      <w:r w:rsidR="00F914E2" w:rsidRPr="00AA7484">
        <w:rPr>
          <w:rFonts w:ascii="Arial" w:hAnsi="Arial" w:cs="Arial"/>
          <w:color w:val="000090"/>
          <w:sz w:val="26"/>
          <w:szCs w:val="26"/>
        </w:rPr>
        <w:t>P20 (globally averaged 20-year return values of annual daily precipitation extremes) increase</w:t>
      </w:r>
      <w:r w:rsidR="00103186">
        <w:rPr>
          <w:rFonts w:ascii="Arial" w:hAnsi="Arial" w:cs="Arial"/>
          <w:color w:val="000090"/>
          <w:sz w:val="26"/>
          <w:szCs w:val="26"/>
        </w:rPr>
        <w:t xml:space="preserve">s more than 20 </w:t>
      </w:r>
      <w:r w:rsidR="00F914E2" w:rsidRPr="00AA7484">
        <w:rPr>
          <w:rFonts w:ascii="Arial" w:hAnsi="Arial" w:cs="Arial"/>
          <w:color w:val="000090"/>
          <w:sz w:val="26"/>
          <w:szCs w:val="26"/>
        </w:rPr>
        <w:t>% in the RCP8.5 experiment by the end of the 21-st century</w:t>
      </w:r>
      <w:r w:rsidR="00667087" w:rsidRPr="00AA7484">
        <w:rPr>
          <w:rFonts w:ascii="Arial" w:hAnsi="Arial" w:cs="Arial"/>
          <w:color w:val="000090"/>
          <w:sz w:val="26"/>
          <w:szCs w:val="26"/>
        </w:rPr>
        <w:t xml:space="preserve">. </w:t>
      </w:r>
      <w:r w:rsidR="00103186">
        <w:rPr>
          <w:rFonts w:ascii="Arial" w:hAnsi="Arial" w:cs="Arial"/>
          <w:color w:val="000090"/>
          <w:sz w:val="26"/>
          <w:szCs w:val="26"/>
        </w:rPr>
        <w:t>T</w:t>
      </w:r>
      <w:r w:rsidR="000055CE" w:rsidRPr="00AA7484">
        <w:rPr>
          <w:rFonts w:ascii="Arial" w:hAnsi="Arial" w:cs="Arial"/>
          <w:color w:val="000090"/>
          <w:sz w:val="26"/>
          <w:szCs w:val="26"/>
        </w:rPr>
        <w:t xml:space="preserve">hey </w:t>
      </w:r>
      <w:r w:rsidR="00103186">
        <w:rPr>
          <w:rFonts w:ascii="Arial" w:hAnsi="Arial" w:cs="Arial"/>
          <w:color w:val="000090"/>
          <w:sz w:val="26"/>
          <w:szCs w:val="26"/>
        </w:rPr>
        <w:t xml:space="preserve">also stated that </w:t>
      </w:r>
      <w:r w:rsidR="000055CE" w:rsidRPr="00AA7484">
        <w:rPr>
          <w:rFonts w:ascii="Arial" w:hAnsi="Arial" w:cs="Arial"/>
          <w:color w:val="000090"/>
          <w:sz w:val="26"/>
          <w:szCs w:val="26"/>
        </w:rPr>
        <w:t>the majority of the models simulated values in the 4–10 %/°C range and 1.5–2.5 %/°C range</w:t>
      </w:r>
      <w:r w:rsidR="00FD7E7D" w:rsidRPr="00AA7484">
        <w:rPr>
          <w:rFonts w:ascii="Arial" w:hAnsi="Arial" w:cs="Arial"/>
          <w:color w:val="000090"/>
          <w:sz w:val="26"/>
          <w:szCs w:val="26"/>
        </w:rPr>
        <w:t xml:space="preserve">, </w:t>
      </w:r>
      <w:r w:rsidR="000055CE" w:rsidRPr="00AA7484">
        <w:rPr>
          <w:rFonts w:ascii="Arial" w:hAnsi="Arial" w:cs="Arial"/>
          <w:color w:val="000090"/>
          <w:sz w:val="26"/>
          <w:szCs w:val="26"/>
        </w:rPr>
        <w:t xml:space="preserve">for </w:t>
      </w:r>
      <w:r w:rsidR="006B55C4" w:rsidRPr="00AA7484">
        <w:rPr>
          <w:rFonts w:ascii="Arial" w:hAnsi="Arial" w:cs="Arial"/>
          <w:color w:val="000090"/>
          <w:sz w:val="26"/>
          <w:szCs w:val="26"/>
        </w:rPr>
        <w:t>P20</w:t>
      </w:r>
      <w:r w:rsidR="00504111" w:rsidRPr="00AA7484">
        <w:rPr>
          <w:rFonts w:ascii="Arial" w:hAnsi="Arial" w:cs="Arial"/>
          <w:color w:val="000090"/>
          <w:sz w:val="26"/>
          <w:szCs w:val="26"/>
        </w:rPr>
        <w:t xml:space="preserve"> </w:t>
      </w:r>
      <w:r w:rsidR="000055CE" w:rsidRPr="00AA7484">
        <w:rPr>
          <w:rFonts w:ascii="Arial" w:hAnsi="Arial" w:cs="Arial"/>
          <w:color w:val="000090"/>
          <w:sz w:val="26"/>
          <w:szCs w:val="26"/>
        </w:rPr>
        <w:t>and annual mean precipitation</w:t>
      </w:r>
      <w:r w:rsidR="00FD7E7D" w:rsidRPr="00AA7484">
        <w:rPr>
          <w:rFonts w:ascii="Arial" w:hAnsi="Arial" w:cs="Arial"/>
          <w:color w:val="000090"/>
          <w:sz w:val="26"/>
          <w:szCs w:val="26"/>
        </w:rPr>
        <w:t xml:space="preserve"> respectively in the CMIP5 ensemble</w:t>
      </w:r>
      <w:r w:rsidR="000055CE" w:rsidRPr="00AA7484">
        <w:rPr>
          <w:rFonts w:ascii="Arial" w:hAnsi="Arial" w:cs="Arial"/>
          <w:color w:val="000090"/>
          <w:sz w:val="26"/>
          <w:szCs w:val="26"/>
        </w:rPr>
        <w:t>. This further supports that extreme precipitation follows changes in temperature more cl</w:t>
      </w:r>
      <w:r w:rsidR="00920C41" w:rsidRPr="00AA7484">
        <w:rPr>
          <w:rFonts w:ascii="Arial" w:hAnsi="Arial" w:cs="Arial"/>
          <w:color w:val="000090"/>
          <w:sz w:val="26"/>
          <w:szCs w:val="26"/>
        </w:rPr>
        <w:t xml:space="preserve">osely to the </w:t>
      </w:r>
      <w:proofErr w:type="spellStart"/>
      <w:r w:rsidR="00920C41" w:rsidRPr="00AA7484">
        <w:rPr>
          <w:rFonts w:ascii="Arial" w:hAnsi="Arial" w:cs="Arial"/>
          <w:color w:val="000090"/>
          <w:sz w:val="26"/>
          <w:szCs w:val="26"/>
        </w:rPr>
        <w:t>Clausius-Clapeyron</w:t>
      </w:r>
      <w:proofErr w:type="spellEnd"/>
      <w:r w:rsidR="00920C41" w:rsidRPr="00AA7484">
        <w:rPr>
          <w:rFonts w:ascii="Arial" w:hAnsi="Arial" w:cs="Arial"/>
          <w:color w:val="000090"/>
          <w:sz w:val="26"/>
          <w:szCs w:val="26"/>
        </w:rPr>
        <w:t xml:space="preserve"> </w:t>
      </w:r>
      <w:r w:rsidR="000055CE" w:rsidRPr="00AA7484">
        <w:rPr>
          <w:rFonts w:ascii="Arial" w:hAnsi="Arial" w:cs="Arial"/>
          <w:color w:val="000090"/>
          <w:sz w:val="26"/>
          <w:szCs w:val="26"/>
        </w:rPr>
        <w:t>relationship than precipitation mean</w:t>
      </w:r>
      <w:r w:rsidR="000E24D5" w:rsidRPr="00AA7484">
        <w:rPr>
          <w:rFonts w:ascii="Arial" w:hAnsi="Arial" w:cs="Arial"/>
          <w:color w:val="000090"/>
          <w:sz w:val="26"/>
          <w:szCs w:val="26"/>
        </w:rPr>
        <w:t>.</w:t>
      </w:r>
      <w:r w:rsidR="00220413" w:rsidRPr="00AA7484">
        <w:rPr>
          <w:rFonts w:ascii="Arial" w:hAnsi="Arial" w:cs="Arial"/>
          <w:color w:val="000090"/>
          <w:sz w:val="26"/>
          <w:szCs w:val="26"/>
        </w:rPr>
        <w:t xml:space="preserve"> </w:t>
      </w:r>
      <w:r w:rsidR="007C6902" w:rsidRPr="00AA7484">
        <w:rPr>
          <w:rFonts w:ascii="Arial" w:hAnsi="Arial" w:cs="Arial"/>
          <w:color w:val="000090"/>
          <w:sz w:val="26"/>
          <w:szCs w:val="26"/>
        </w:rPr>
        <w:t>They also argued that simulate</w:t>
      </w:r>
      <w:r w:rsidR="00103186">
        <w:rPr>
          <w:rFonts w:ascii="Arial" w:hAnsi="Arial" w:cs="Arial"/>
          <w:color w:val="000090"/>
          <w:sz w:val="26"/>
          <w:szCs w:val="26"/>
        </w:rPr>
        <w:t>d late 20th-</w:t>
      </w:r>
      <w:r w:rsidR="007C6902" w:rsidRPr="00AA7484">
        <w:rPr>
          <w:rFonts w:ascii="Arial" w:hAnsi="Arial" w:cs="Arial"/>
          <w:color w:val="000090"/>
          <w:sz w:val="26"/>
          <w:szCs w:val="26"/>
        </w:rPr>
        <w:t xml:space="preserve">century precipitation extremes are plausible in the </w:t>
      </w:r>
      <w:proofErr w:type="spellStart"/>
      <w:r w:rsidR="007C6902" w:rsidRPr="00AA7484">
        <w:rPr>
          <w:rFonts w:ascii="Arial" w:hAnsi="Arial" w:cs="Arial"/>
          <w:color w:val="000090"/>
          <w:sz w:val="26"/>
          <w:szCs w:val="26"/>
        </w:rPr>
        <w:t>extratropics</w:t>
      </w:r>
      <w:proofErr w:type="spellEnd"/>
      <w:r w:rsidR="007C6902" w:rsidRPr="00AA7484">
        <w:rPr>
          <w:rFonts w:ascii="Arial" w:hAnsi="Arial" w:cs="Arial"/>
          <w:color w:val="000090"/>
          <w:sz w:val="26"/>
          <w:szCs w:val="26"/>
        </w:rPr>
        <w:t xml:space="preserve">, although uncertainty remains very large </w:t>
      </w:r>
      <w:r w:rsidR="00EB4D2F">
        <w:rPr>
          <w:rFonts w:ascii="Arial" w:hAnsi="Arial" w:cs="Arial"/>
          <w:color w:val="000090"/>
          <w:sz w:val="26"/>
          <w:szCs w:val="26"/>
        </w:rPr>
        <w:t>for</w:t>
      </w:r>
      <w:r w:rsidR="00EB4D2F" w:rsidRPr="00AA7484">
        <w:rPr>
          <w:rFonts w:ascii="Arial" w:hAnsi="Arial" w:cs="Arial"/>
          <w:color w:val="000090"/>
          <w:sz w:val="26"/>
          <w:szCs w:val="26"/>
        </w:rPr>
        <w:t xml:space="preserve"> </w:t>
      </w:r>
      <w:r w:rsidR="007C6902" w:rsidRPr="00AA7484">
        <w:rPr>
          <w:rFonts w:ascii="Arial" w:hAnsi="Arial" w:cs="Arial"/>
          <w:color w:val="000090"/>
          <w:sz w:val="26"/>
          <w:szCs w:val="26"/>
        </w:rPr>
        <w:t xml:space="preserve">extreme precipitation in the tropics and subtropics. </w:t>
      </w:r>
    </w:p>
    <w:p w14:paraId="6A5745B2" w14:textId="77777777" w:rsidR="005F43AD" w:rsidRPr="00AA7484" w:rsidRDefault="005F43AD" w:rsidP="005D18D0">
      <w:pPr>
        <w:widowControl w:val="0"/>
        <w:autoSpaceDE w:val="0"/>
        <w:autoSpaceDN w:val="0"/>
        <w:adjustRightInd w:val="0"/>
        <w:jc w:val="both"/>
        <w:rPr>
          <w:rFonts w:ascii="Arial" w:hAnsi="Arial" w:cs="Arial"/>
          <w:color w:val="000090"/>
          <w:sz w:val="26"/>
          <w:szCs w:val="26"/>
          <w:lang w:eastAsia="zh-CN"/>
        </w:rPr>
      </w:pPr>
    </w:p>
    <w:p w14:paraId="63E88FE4" w14:textId="34EDED45" w:rsidR="005C6FEF" w:rsidRPr="003F6B6B" w:rsidRDefault="003F6B6B" w:rsidP="003F6B6B">
      <w:pPr>
        <w:widowControl w:val="0"/>
        <w:tabs>
          <w:tab w:val="left" w:pos="220"/>
          <w:tab w:val="left" w:pos="720"/>
        </w:tabs>
        <w:autoSpaceDE w:val="0"/>
        <w:autoSpaceDN w:val="0"/>
        <w:adjustRightInd w:val="0"/>
        <w:spacing w:after="240"/>
        <w:jc w:val="both"/>
        <w:rPr>
          <w:rFonts w:ascii="Times" w:hAnsi="Times" w:cs="Times"/>
        </w:rPr>
      </w:pPr>
      <w:proofErr w:type="spellStart"/>
      <w:r w:rsidRPr="003F6B6B">
        <w:rPr>
          <w:rFonts w:ascii="Arial" w:hAnsi="Arial" w:cs="Arial"/>
          <w:color w:val="000090"/>
          <w:sz w:val="26"/>
          <w:szCs w:val="26"/>
        </w:rPr>
        <w:t>Sillmann</w:t>
      </w:r>
      <w:proofErr w:type="spellEnd"/>
      <w:r w:rsidRPr="003F6B6B">
        <w:rPr>
          <w:rFonts w:ascii="Arial" w:hAnsi="Arial" w:cs="Arial"/>
          <w:color w:val="000090"/>
          <w:sz w:val="26"/>
          <w:szCs w:val="26"/>
        </w:rPr>
        <w:t xml:space="preserve"> et al. (2013) </w:t>
      </w:r>
      <w:r w:rsidR="00220413" w:rsidRPr="003F6B6B">
        <w:rPr>
          <w:rFonts w:ascii="Arial" w:hAnsi="Arial" w:cs="Arial"/>
          <w:color w:val="000090"/>
          <w:sz w:val="26"/>
          <w:szCs w:val="26"/>
        </w:rPr>
        <w:t xml:space="preserve">also </w:t>
      </w:r>
      <w:r w:rsidR="00B1582E" w:rsidRPr="003F6B6B">
        <w:rPr>
          <w:rFonts w:ascii="Arial" w:hAnsi="Arial" w:cs="Arial"/>
          <w:color w:val="000090"/>
          <w:sz w:val="26"/>
          <w:szCs w:val="26"/>
        </w:rPr>
        <w:t>found that the contribution of very wet days to the annual total wet-day precipitation</w:t>
      </w:r>
      <w:r w:rsidR="00220413" w:rsidRPr="003F6B6B">
        <w:rPr>
          <w:rFonts w:ascii="Arial" w:hAnsi="Arial" w:cs="Arial"/>
          <w:color w:val="000090"/>
          <w:sz w:val="26"/>
          <w:szCs w:val="26"/>
        </w:rPr>
        <w:t xml:space="preserve"> has generally increased by the end of 21st century (period 2081-2100), compared to the reference period 1981-2000 based on CMIP3 and CMIP5 output.</w:t>
      </w:r>
      <w:r w:rsidR="00DB7316" w:rsidRPr="003F6B6B">
        <w:rPr>
          <w:rFonts w:ascii="Arial" w:hAnsi="Arial" w:cs="Arial"/>
          <w:color w:val="000090"/>
          <w:sz w:val="26"/>
          <w:szCs w:val="26"/>
        </w:rPr>
        <w:t xml:space="preserve"> </w:t>
      </w:r>
      <w:r w:rsidR="00596448" w:rsidRPr="003F6B6B">
        <w:rPr>
          <w:rFonts w:ascii="Arial" w:hAnsi="Arial" w:cs="Arial"/>
          <w:color w:val="000090"/>
          <w:sz w:val="26"/>
          <w:szCs w:val="26"/>
        </w:rPr>
        <w:t xml:space="preserve">Generally, </w:t>
      </w:r>
      <w:r>
        <w:rPr>
          <w:rFonts w:ascii="Arial" w:hAnsi="Arial" w:cs="Arial"/>
          <w:color w:val="000090"/>
          <w:sz w:val="26"/>
          <w:szCs w:val="26"/>
        </w:rPr>
        <w:t xml:space="preserve">in their study, </w:t>
      </w:r>
      <w:r w:rsidR="00596448" w:rsidRPr="003F6B6B">
        <w:rPr>
          <w:rFonts w:ascii="Arial" w:hAnsi="Arial" w:cs="Arial"/>
          <w:color w:val="000090"/>
          <w:sz w:val="26"/>
          <w:szCs w:val="26"/>
        </w:rPr>
        <w:t>t</w:t>
      </w:r>
      <w:r w:rsidR="00DB7316" w:rsidRPr="003F6B6B">
        <w:rPr>
          <w:rFonts w:ascii="Arial" w:hAnsi="Arial" w:cs="Arial"/>
          <w:color w:val="000090"/>
          <w:sz w:val="26"/>
          <w:szCs w:val="26"/>
        </w:rPr>
        <w:t xml:space="preserve">he </w:t>
      </w:r>
      <w:r w:rsidR="00596448" w:rsidRPr="003F6B6B">
        <w:rPr>
          <w:rFonts w:ascii="Arial" w:hAnsi="Arial" w:cs="Arial"/>
          <w:color w:val="000090"/>
          <w:sz w:val="26"/>
          <w:szCs w:val="26"/>
        </w:rPr>
        <w:t xml:space="preserve">projected </w:t>
      </w:r>
      <w:r w:rsidR="00DB7316" w:rsidRPr="003F6B6B">
        <w:rPr>
          <w:rFonts w:ascii="Arial" w:hAnsi="Arial" w:cs="Arial"/>
          <w:color w:val="000090"/>
          <w:sz w:val="26"/>
          <w:szCs w:val="26"/>
        </w:rPr>
        <w:t>changes for the 2046–2065 period intensify toward the end of the century</w:t>
      </w:r>
      <w:r w:rsidR="000428B3" w:rsidRPr="003F6B6B">
        <w:rPr>
          <w:rFonts w:ascii="Arial" w:hAnsi="Arial" w:cs="Arial"/>
          <w:color w:val="000090"/>
          <w:sz w:val="26"/>
          <w:szCs w:val="26"/>
        </w:rPr>
        <w:t>, with overall model agreement on the increase</w:t>
      </w:r>
      <w:r w:rsidR="00482DA7" w:rsidRPr="003F6B6B">
        <w:rPr>
          <w:rFonts w:ascii="Arial" w:hAnsi="Arial" w:cs="Arial"/>
          <w:color w:val="000090"/>
          <w:sz w:val="26"/>
          <w:szCs w:val="26"/>
        </w:rPr>
        <w:t>s</w:t>
      </w:r>
      <w:r w:rsidR="000428B3" w:rsidRPr="003F6B6B">
        <w:rPr>
          <w:rFonts w:ascii="Arial" w:hAnsi="Arial" w:cs="Arial"/>
          <w:color w:val="000090"/>
          <w:sz w:val="26"/>
          <w:szCs w:val="26"/>
        </w:rPr>
        <w:t xml:space="preserve"> of total wet-day precipitation, very wet days and the heavy precipitation days index</w:t>
      </w:r>
      <w:r w:rsidR="00482DA7" w:rsidRPr="003F6B6B">
        <w:rPr>
          <w:rFonts w:ascii="Arial" w:hAnsi="Arial" w:cs="Arial"/>
          <w:color w:val="000090"/>
          <w:sz w:val="26"/>
          <w:szCs w:val="26"/>
        </w:rPr>
        <w:t xml:space="preserve"> (R10mm)</w:t>
      </w:r>
      <w:r w:rsidR="003343FE" w:rsidRPr="003F6B6B">
        <w:rPr>
          <w:rFonts w:ascii="Arial" w:hAnsi="Arial" w:cs="Arial"/>
          <w:color w:val="000090"/>
          <w:sz w:val="26"/>
          <w:szCs w:val="26"/>
        </w:rPr>
        <w:t xml:space="preserve">. </w:t>
      </w:r>
      <w:r>
        <w:rPr>
          <w:rFonts w:ascii="Arial" w:hAnsi="Arial" w:cs="Arial"/>
          <w:color w:val="000090"/>
          <w:sz w:val="26"/>
          <w:szCs w:val="26"/>
        </w:rPr>
        <w:t>Those</w:t>
      </w:r>
      <w:r w:rsidR="000E24D5" w:rsidRPr="003F6B6B">
        <w:rPr>
          <w:rFonts w:ascii="Arial" w:hAnsi="Arial" w:cs="Arial"/>
          <w:color w:val="000090"/>
          <w:sz w:val="26"/>
          <w:szCs w:val="26"/>
        </w:rPr>
        <w:t xml:space="preserve"> findings cover </w:t>
      </w:r>
      <w:r w:rsidR="00EB4D2F">
        <w:rPr>
          <w:rFonts w:ascii="Arial" w:hAnsi="Arial" w:cs="Arial"/>
          <w:color w:val="000090"/>
          <w:sz w:val="26"/>
          <w:szCs w:val="26"/>
        </w:rPr>
        <w:t xml:space="preserve">the </w:t>
      </w:r>
      <w:r w:rsidR="000E24D5" w:rsidRPr="003F6B6B">
        <w:rPr>
          <w:rFonts w:ascii="Arial" w:hAnsi="Arial" w:cs="Arial"/>
          <w:color w:val="000090"/>
          <w:sz w:val="26"/>
          <w:szCs w:val="26"/>
        </w:rPr>
        <w:t>western U.S.</w:t>
      </w:r>
    </w:p>
    <w:p w14:paraId="4E64FA19" w14:textId="77777777" w:rsidR="005C6FEF" w:rsidRPr="00AA7484" w:rsidRDefault="005C6FEF" w:rsidP="005D18D0">
      <w:pPr>
        <w:widowControl w:val="0"/>
        <w:autoSpaceDE w:val="0"/>
        <w:autoSpaceDN w:val="0"/>
        <w:adjustRightInd w:val="0"/>
        <w:jc w:val="both"/>
        <w:rPr>
          <w:rFonts w:ascii="Arial" w:hAnsi="Arial" w:cs="Arial"/>
          <w:color w:val="000090"/>
          <w:sz w:val="26"/>
          <w:szCs w:val="26"/>
        </w:rPr>
      </w:pPr>
    </w:p>
    <w:p w14:paraId="6C1D3B11" w14:textId="7F5D1DBB" w:rsidR="001A1BDE" w:rsidRDefault="0009016D" w:rsidP="005D18D0">
      <w:pPr>
        <w:widowControl w:val="0"/>
        <w:autoSpaceDE w:val="0"/>
        <w:autoSpaceDN w:val="0"/>
        <w:adjustRightInd w:val="0"/>
        <w:jc w:val="both"/>
        <w:rPr>
          <w:rFonts w:ascii="Arial" w:hAnsi="Arial" w:cs="Arial"/>
          <w:color w:val="000090"/>
          <w:sz w:val="26"/>
          <w:szCs w:val="26"/>
        </w:rPr>
      </w:pPr>
      <w:r w:rsidRPr="00AA7484">
        <w:rPr>
          <w:rFonts w:ascii="Arial" w:hAnsi="Arial" w:cs="Arial"/>
          <w:color w:val="000090"/>
          <w:sz w:val="26"/>
          <w:szCs w:val="26"/>
        </w:rPr>
        <w:t xml:space="preserve">What we found in this </w:t>
      </w:r>
      <w:r w:rsidR="00625B18">
        <w:rPr>
          <w:rFonts w:ascii="Arial" w:hAnsi="Arial" w:cs="Arial"/>
          <w:color w:val="000090"/>
          <w:sz w:val="26"/>
          <w:szCs w:val="26"/>
        </w:rPr>
        <w:t>manuscript</w:t>
      </w:r>
      <w:r w:rsidRPr="00AA7484">
        <w:rPr>
          <w:rFonts w:ascii="Arial" w:hAnsi="Arial" w:cs="Arial"/>
          <w:color w:val="000090"/>
          <w:sz w:val="26"/>
          <w:szCs w:val="26"/>
        </w:rPr>
        <w:t xml:space="preserve"> </w:t>
      </w:r>
      <w:r w:rsidR="00C83105">
        <w:rPr>
          <w:rFonts w:ascii="Arial" w:hAnsi="Arial" w:cs="Arial"/>
          <w:color w:val="000090"/>
          <w:sz w:val="26"/>
          <w:szCs w:val="26"/>
        </w:rPr>
        <w:t>is</w:t>
      </w:r>
      <w:r w:rsidR="00C83105" w:rsidRPr="00AA7484">
        <w:rPr>
          <w:rFonts w:ascii="Arial" w:hAnsi="Arial" w:cs="Arial"/>
          <w:color w:val="000090"/>
          <w:sz w:val="26"/>
          <w:szCs w:val="26"/>
        </w:rPr>
        <w:t xml:space="preserve"> </w:t>
      </w:r>
      <w:r w:rsidRPr="00AA7484">
        <w:rPr>
          <w:rFonts w:ascii="Arial" w:hAnsi="Arial" w:cs="Arial"/>
          <w:color w:val="000090"/>
          <w:sz w:val="26"/>
          <w:szCs w:val="26"/>
        </w:rPr>
        <w:t xml:space="preserve">generally consistent with the aforementioned </w:t>
      </w:r>
      <w:r w:rsidR="00405319">
        <w:rPr>
          <w:rFonts w:ascii="Arial" w:hAnsi="Arial" w:cs="Arial"/>
          <w:color w:val="000090"/>
          <w:sz w:val="26"/>
          <w:szCs w:val="26"/>
        </w:rPr>
        <w:t>findings</w:t>
      </w:r>
      <w:r w:rsidR="00EB4D2F">
        <w:rPr>
          <w:rFonts w:ascii="Arial" w:hAnsi="Arial" w:cs="Arial"/>
          <w:color w:val="000090"/>
          <w:sz w:val="26"/>
          <w:szCs w:val="26"/>
        </w:rPr>
        <w:t xml:space="preserve"> for</w:t>
      </w:r>
      <w:r w:rsidRPr="00AA7484">
        <w:rPr>
          <w:rFonts w:ascii="Arial" w:hAnsi="Arial" w:cs="Arial"/>
          <w:color w:val="000090"/>
          <w:sz w:val="26"/>
          <w:szCs w:val="26"/>
        </w:rPr>
        <w:t xml:space="preserve"> similar time periods, </w:t>
      </w:r>
      <w:r w:rsidR="00EB4D2F">
        <w:rPr>
          <w:rFonts w:ascii="Arial" w:hAnsi="Arial" w:cs="Arial"/>
          <w:color w:val="000090"/>
          <w:sz w:val="26"/>
          <w:szCs w:val="26"/>
        </w:rPr>
        <w:t>although our manuscript provides</w:t>
      </w:r>
      <w:r w:rsidR="00EB4D2F" w:rsidRPr="00AA7484">
        <w:rPr>
          <w:rFonts w:ascii="Arial" w:hAnsi="Arial" w:cs="Arial"/>
          <w:color w:val="000090"/>
          <w:sz w:val="26"/>
          <w:szCs w:val="26"/>
        </w:rPr>
        <w:t xml:space="preserve"> </w:t>
      </w:r>
      <w:r w:rsidR="00EB4D2F">
        <w:rPr>
          <w:rFonts w:ascii="Arial" w:hAnsi="Arial" w:cs="Arial"/>
          <w:color w:val="000090"/>
          <w:sz w:val="26"/>
          <w:szCs w:val="26"/>
        </w:rPr>
        <w:t>significantly</w:t>
      </w:r>
      <w:r w:rsidR="00BD29E3" w:rsidRPr="00AA7484">
        <w:rPr>
          <w:rFonts w:ascii="Arial" w:hAnsi="Arial" w:cs="Arial"/>
          <w:color w:val="000090"/>
          <w:sz w:val="26"/>
          <w:szCs w:val="26"/>
        </w:rPr>
        <w:t xml:space="preserve"> </w:t>
      </w:r>
      <w:r w:rsidRPr="00AA7484">
        <w:rPr>
          <w:rFonts w:ascii="Arial" w:hAnsi="Arial" w:cs="Arial"/>
          <w:color w:val="000090"/>
          <w:sz w:val="26"/>
          <w:szCs w:val="26"/>
        </w:rPr>
        <w:t>more</w:t>
      </w:r>
      <w:r w:rsidR="007D1ED6" w:rsidRPr="00AA7484">
        <w:rPr>
          <w:rFonts w:ascii="Arial" w:hAnsi="Arial" w:cs="Arial"/>
          <w:color w:val="000090"/>
          <w:sz w:val="26"/>
          <w:szCs w:val="26"/>
        </w:rPr>
        <w:t xml:space="preserve"> </w:t>
      </w:r>
      <w:r w:rsidRPr="00AA7484">
        <w:rPr>
          <w:rFonts w:ascii="Arial" w:hAnsi="Arial" w:cs="Arial"/>
          <w:color w:val="000090"/>
          <w:sz w:val="26"/>
          <w:szCs w:val="26"/>
        </w:rPr>
        <w:t xml:space="preserve">regional detail. </w:t>
      </w:r>
      <w:r w:rsidR="0052222F" w:rsidRPr="00AA7484">
        <w:rPr>
          <w:rFonts w:ascii="Arial" w:hAnsi="Arial" w:cs="Arial"/>
          <w:color w:val="000090"/>
          <w:sz w:val="26"/>
          <w:szCs w:val="26"/>
        </w:rPr>
        <w:t xml:space="preserve">However, the disagreement </w:t>
      </w:r>
      <w:r w:rsidR="00F5025A" w:rsidRPr="00AA7484">
        <w:rPr>
          <w:rFonts w:ascii="Arial" w:hAnsi="Arial" w:cs="Arial"/>
          <w:color w:val="000090"/>
          <w:sz w:val="26"/>
          <w:szCs w:val="26"/>
        </w:rPr>
        <w:t xml:space="preserve">exists </w:t>
      </w:r>
      <w:r w:rsidR="0052222F" w:rsidRPr="00AA7484">
        <w:rPr>
          <w:rFonts w:ascii="Arial" w:hAnsi="Arial" w:cs="Arial"/>
          <w:color w:val="000090"/>
          <w:sz w:val="26"/>
          <w:szCs w:val="26"/>
        </w:rPr>
        <w:t>mainly over the California</w:t>
      </w:r>
      <w:r w:rsidR="00F5025A" w:rsidRPr="00AA7484">
        <w:rPr>
          <w:rFonts w:ascii="Arial" w:hAnsi="Arial" w:cs="Arial"/>
          <w:color w:val="000090"/>
          <w:sz w:val="26"/>
          <w:szCs w:val="26"/>
        </w:rPr>
        <w:t xml:space="preserve">, where CMIP5 shows no significant changes </w:t>
      </w:r>
      <w:r w:rsidR="00625B18">
        <w:rPr>
          <w:rFonts w:ascii="Arial" w:hAnsi="Arial" w:cs="Arial"/>
          <w:color w:val="000090"/>
          <w:sz w:val="26"/>
          <w:szCs w:val="26"/>
        </w:rPr>
        <w:t>in</w:t>
      </w:r>
      <w:r w:rsidR="00F5025A" w:rsidRPr="00AA7484">
        <w:rPr>
          <w:rFonts w:ascii="Arial" w:hAnsi="Arial" w:cs="Arial"/>
          <w:color w:val="000090"/>
          <w:sz w:val="26"/>
          <w:szCs w:val="26"/>
        </w:rPr>
        <w:t xml:space="preserve"> mean precipitation as what we found in VR-CESMs but significant changes for P20, which are not shown in our results.</w:t>
      </w:r>
      <w:r w:rsidR="0041310D" w:rsidRPr="00AA7484">
        <w:rPr>
          <w:rFonts w:ascii="Arial" w:hAnsi="Arial" w:cs="Arial"/>
          <w:color w:val="000090"/>
          <w:sz w:val="26"/>
          <w:szCs w:val="26"/>
        </w:rPr>
        <w:t xml:space="preserve"> This is probably due to the large inconsistency in how different </w:t>
      </w:r>
      <w:r w:rsidR="00C83105">
        <w:rPr>
          <w:rFonts w:ascii="Arial" w:hAnsi="Arial" w:cs="Arial"/>
          <w:color w:val="000090"/>
          <w:sz w:val="26"/>
          <w:szCs w:val="26"/>
        </w:rPr>
        <w:t xml:space="preserve">CMIP5 </w:t>
      </w:r>
      <w:r w:rsidR="0041310D" w:rsidRPr="00AA7484">
        <w:rPr>
          <w:rFonts w:ascii="Arial" w:hAnsi="Arial" w:cs="Arial"/>
          <w:color w:val="000090"/>
          <w:sz w:val="26"/>
          <w:szCs w:val="26"/>
        </w:rPr>
        <w:t>models project</w:t>
      </w:r>
      <w:r w:rsidR="00625B18">
        <w:rPr>
          <w:rFonts w:ascii="Arial" w:hAnsi="Arial" w:cs="Arial"/>
          <w:color w:val="000090"/>
          <w:sz w:val="26"/>
          <w:szCs w:val="26"/>
        </w:rPr>
        <w:t xml:space="preserve"> changes of ENSO, which is </w:t>
      </w:r>
      <w:r w:rsidR="00D10F10">
        <w:rPr>
          <w:rFonts w:ascii="Arial" w:hAnsi="Arial" w:cs="Arial"/>
          <w:color w:val="000090"/>
          <w:sz w:val="26"/>
          <w:szCs w:val="26"/>
        </w:rPr>
        <w:t>one of the</w:t>
      </w:r>
      <w:r w:rsidR="00AB1143" w:rsidRPr="00AA7484">
        <w:rPr>
          <w:rFonts w:ascii="Arial" w:hAnsi="Arial" w:cs="Arial"/>
          <w:color w:val="000090"/>
          <w:sz w:val="26"/>
          <w:szCs w:val="26"/>
        </w:rPr>
        <w:t xml:space="preserve"> main regulator</w:t>
      </w:r>
      <w:r w:rsidR="00D10F10">
        <w:rPr>
          <w:rFonts w:ascii="Arial" w:hAnsi="Arial" w:cs="Arial"/>
          <w:color w:val="000090"/>
          <w:sz w:val="26"/>
          <w:szCs w:val="26"/>
        </w:rPr>
        <w:t>s</w:t>
      </w:r>
      <w:r w:rsidR="0041310D" w:rsidRPr="00AA7484">
        <w:rPr>
          <w:rFonts w:ascii="Arial" w:hAnsi="Arial" w:cs="Arial"/>
          <w:color w:val="000090"/>
          <w:sz w:val="26"/>
          <w:szCs w:val="26"/>
        </w:rPr>
        <w:t xml:space="preserve"> for the</w:t>
      </w:r>
      <w:r w:rsidR="0041310D" w:rsidRPr="00AA7484">
        <w:rPr>
          <w:rFonts w:ascii="Arial" w:hAnsi="Arial" w:cs="Arial"/>
          <w:color w:val="0000FF"/>
          <w:sz w:val="26"/>
          <w:szCs w:val="26"/>
        </w:rPr>
        <w:t xml:space="preserve"> </w:t>
      </w:r>
      <w:r w:rsidR="0041310D" w:rsidRPr="00AA7484">
        <w:rPr>
          <w:rFonts w:ascii="Arial" w:hAnsi="Arial" w:cs="Arial"/>
          <w:color w:val="000090"/>
          <w:sz w:val="26"/>
          <w:szCs w:val="26"/>
        </w:rPr>
        <w:t xml:space="preserve">precipitation extremes </w:t>
      </w:r>
      <w:r w:rsidR="00AB1143" w:rsidRPr="00AA7484">
        <w:rPr>
          <w:rFonts w:ascii="Arial" w:hAnsi="Arial" w:cs="Arial"/>
          <w:color w:val="000090"/>
          <w:sz w:val="26"/>
          <w:szCs w:val="26"/>
        </w:rPr>
        <w:t xml:space="preserve">over California </w:t>
      </w:r>
      <w:r w:rsidR="0041310D" w:rsidRPr="00AA7484">
        <w:rPr>
          <w:rFonts w:ascii="Arial" w:hAnsi="Arial" w:cs="Arial"/>
          <w:color w:val="000090"/>
          <w:sz w:val="26"/>
          <w:szCs w:val="26"/>
        </w:rPr>
        <w:t>as illustrated in details in the manuscript.</w:t>
      </w:r>
    </w:p>
    <w:p w14:paraId="77C97ED4" w14:textId="77777777" w:rsidR="00054BF3" w:rsidRPr="00054BF3" w:rsidRDefault="00054BF3" w:rsidP="005D18D0">
      <w:pPr>
        <w:widowControl w:val="0"/>
        <w:autoSpaceDE w:val="0"/>
        <w:autoSpaceDN w:val="0"/>
        <w:adjustRightInd w:val="0"/>
        <w:jc w:val="both"/>
        <w:rPr>
          <w:rFonts w:ascii="Arial" w:hAnsi="Arial" w:cs="Arial"/>
          <w:color w:val="000090"/>
          <w:sz w:val="26"/>
          <w:szCs w:val="26"/>
        </w:rPr>
      </w:pPr>
    </w:p>
    <w:p w14:paraId="31298968" w14:textId="52FAC667" w:rsidR="005577EE" w:rsidRPr="00054BF3" w:rsidRDefault="00E942D1" w:rsidP="00054BF3">
      <w:pPr>
        <w:widowControl w:val="0"/>
        <w:tabs>
          <w:tab w:val="left" w:pos="220"/>
          <w:tab w:val="left" w:pos="720"/>
        </w:tabs>
        <w:autoSpaceDE w:val="0"/>
        <w:autoSpaceDN w:val="0"/>
        <w:adjustRightInd w:val="0"/>
        <w:spacing w:after="240"/>
        <w:jc w:val="both"/>
        <w:rPr>
          <w:rFonts w:ascii="Times" w:hAnsi="Times" w:cs="Times"/>
        </w:rPr>
      </w:pPr>
      <w:r w:rsidRPr="00AA7484">
        <w:rPr>
          <w:rFonts w:ascii="Arial" w:hAnsi="Arial" w:cs="Arial" w:hint="eastAsia"/>
          <w:color w:val="000090"/>
          <w:sz w:val="26"/>
          <w:szCs w:val="26"/>
        </w:rPr>
        <w:t xml:space="preserve">In </w:t>
      </w:r>
      <w:r w:rsidR="00054BF3">
        <w:rPr>
          <w:rFonts w:ascii="Arial" w:hAnsi="Arial" w:cs="Arial"/>
          <w:color w:val="000090"/>
          <w:sz w:val="26"/>
          <w:szCs w:val="26"/>
        </w:rPr>
        <w:t>Pendergrass et al. (2015)</w:t>
      </w:r>
      <w:r w:rsidRPr="00054BF3">
        <w:rPr>
          <w:rFonts w:ascii="Arial" w:hAnsi="Arial" w:cs="Arial" w:hint="eastAsia"/>
          <w:color w:val="000090"/>
          <w:sz w:val="26"/>
          <w:szCs w:val="26"/>
        </w:rPr>
        <w:t xml:space="preserve">, it is argued that </w:t>
      </w:r>
      <w:r w:rsidRPr="00054BF3">
        <w:rPr>
          <w:rFonts w:ascii="Arial" w:hAnsi="Arial" w:cs="Arial"/>
          <w:color w:val="000090"/>
          <w:sz w:val="26"/>
          <w:szCs w:val="26"/>
        </w:rPr>
        <w:t xml:space="preserve">in contrast to mean precipitation, extreme precipitation depends on the </w:t>
      </w:r>
      <w:r w:rsidR="00210F53" w:rsidRPr="00054BF3">
        <w:rPr>
          <w:rFonts w:ascii="Arial" w:hAnsi="Arial" w:cs="Arial"/>
          <w:color w:val="000090"/>
          <w:sz w:val="26"/>
          <w:szCs w:val="26"/>
        </w:rPr>
        <w:t xml:space="preserve">warming magnitude </w:t>
      </w:r>
      <w:r w:rsidRPr="00054BF3">
        <w:rPr>
          <w:rFonts w:ascii="Arial" w:hAnsi="Arial" w:cs="Arial"/>
          <w:color w:val="000090"/>
          <w:sz w:val="26"/>
          <w:szCs w:val="26"/>
        </w:rPr>
        <w:t xml:space="preserve">rather than emissions scenario in </w:t>
      </w:r>
      <w:r w:rsidR="00210F53" w:rsidRPr="00054BF3">
        <w:rPr>
          <w:rFonts w:ascii="Arial" w:hAnsi="Arial" w:cs="Arial"/>
          <w:color w:val="000090"/>
          <w:sz w:val="26"/>
          <w:szCs w:val="26"/>
        </w:rPr>
        <w:t xml:space="preserve">most </w:t>
      </w:r>
      <w:r w:rsidR="00232CDF" w:rsidRPr="00054BF3">
        <w:rPr>
          <w:rFonts w:ascii="Arial" w:hAnsi="Arial" w:cs="Arial" w:hint="eastAsia"/>
          <w:color w:val="000090"/>
          <w:sz w:val="26"/>
          <w:szCs w:val="26"/>
        </w:rPr>
        <w:t xml:space="preserve">CMIP5 </w:t>
      </w:r>
      <w:r w:rsidR="00210F53" w:rsidRPr="00054BF3">
        <w:rPr>
          <w:rFonts w:ascii="Arial" w:hAnsi="Arial" w:cs="Arial"/>
          <w:color w:val="000090"/>
          <w:sz w:val="26"/>
          <w:szCs w:val="26"/>
        </w:rPr>
        <w:t>models</w:t>
      </w:r>
      <w:r w:rsidR="00232CDF" w:rsidRPr="00054BF3">
        <w:rPr>
          <w:rFonts w:ascii="Arial" w:hAnsi="Arial" w:cs="Arial"/>
          <w:color w:val="000090"/>
          <w:sz w:val="26"/>
          <w:szCs w:val="26"/>
        </w:rPr>
        <w:t xml:space="preserve">. </w:t>
      </w:r>
      <w:r w:rsidR="00210F53" w:rsidRPr="00054BF3">
        <w:rPr>
          <w:rFonts w:ascii="Arial" w:hAnsi="Arial" w:cs="Arial"/>
          <w:color w:val="000090"/>
          <w:sz w:val="26"/>
          <w:szCs w:val="26"/>
        </w:rPr>
        <w:t xml:space="preserve">This provides </w:t>
      </w:r>
      <w:r w:rsidR="00002073" w:rsidRPr="00054BF3">
        <w:rPr>
          <w:rFonts w:ascii="Arial" w:hAnsi="Arial" w:cs="Arial" w:hint="eastAsia"/>
          <w:color w:val="000090"/>
          <w:sz w:val="26"/>
          <w:szCs w:val="26"/>
        </w:rPr>
        <w:t>further</w:t>
      </w:r>
      <w:r w:rsidR="00210F53" w:rsidRPr="00054BF3">
        <w:rPr>
          <w:rFonts w:ascii="Arial" w:hAnsi="Arial" w:cs="Arial"/>
          <w:color w:val="000090"/>
          <w:sz w:val="26"/>
          <w:szCs w:val="26"/>
        </w:rPr>
        <w:t xml:space="preserve"> support </w:t>
      </w:r>
      <w:r w:rsidR="00EB4D2F">
        <w:rPr>
          <w:rFonts w:ascii="Arial" w:hAnsi="Arial" w:cs="Arial"/>
          <w:color w:val="000090"/>
          <w:sz w:val="26"/>
          <w:szCs w:val="26"/>
        </w:rPr>
        <w:t>for</w:t>
      </w:r>
      <w:r w:rsidR="00EB4D2F" w:rsidRPr="00054BF3">
        <w:rPr>
          <w:rFonts w:ascii="Arial" w:hAnsi="Arial" w:cs="Arial"/>
          <w:color w:val="000090"/>
          <w:sz w:val="26"/>
          <w:szCs w:val="26"/>
        </w:rPr>
        <w:t xml:space="preserve"> </w:t>
      </w:r>
      <w:r w:rsidR="00210F53" w:rsidRPr="00054BF3">
        <w:rPr>
          <w:rFonts w:ascii="Arial" w:hAnsi="Arial" w:cs="Arial"/>
          <w:color w:val="000090"/>
          <w:sz w:val="26"/>
          <w:szCs w:val="26"/>
        </w:rPr>
        <w:t xml:space="preserve">the reduced uncertainty </w:t>
      </w:r>
      <w:r w:rsidR="00EB4D2F">
        <w:rPr>
          <w:rFonts w:ascii="Arial" w:hAnsi="Arial" w:cs="Arial"/>
          <w:color w:val="000090"/>
          <w:sz w:val="26"/>
          <w:szCs w:val="26"/>
        </w:rPr>
        <w:t>of</w:t>
      </w:r>
      <w:r w:rsidR="00EB4D2F" w:rsidRPr="00054BF3">
        <w:rPr>
          <w:rFonts w:ascii="Arial" w:hAnsi="Arial" w:cs="Arial"/>
          <w:color w:val="000090"/>
          <w:sz w:val="26"/>
          <w:szCs w:val="26"/>
        </w:rPr>
        <w:t xml:space="preserve"> </w:t>
      </w:r>
      <w:r w:rsidR="00210F53" w:rsidRPr="00054BF3">
        <w:rPr>
          <w:rFonts w:ascii="Arial" w:hAnsi="Arial" w:cs="Arial"/>
          <w:color w:val="000090"/>
          <w:sz w:val="26"/>
          <w:szCs w:val="26"/>
        </w:rPr>
        <w:t>our result</w:t>
      </w:r>
      <w:r w:rsidR="00EB4D2F">
        <w:rPr>
          <w:rFonts w:ascii="Arial" w:hAnsi="Arial" w:cs="Arial"/>
          <w:color w:val="000090"/>
          <w:sz w:val="26"/>
          <w:szCs w:val="26"/>
        </w:rPr>
        <w:t>s</w:t>
      </w:r>
      <w:r w:rsidR="00210F53" w:rsidRPr="00054BF3">
        <w:rPr>
          <w:rFonts w:ascii="Arial" w:hAnsi="Arial" w:cs="Arial" w:hint="eastAsia"/>
          <w:color w:val="000090"/>
          <w:sz w:val="26"/>
          <w:szCs w:val="26"/>
        </w:rPr>
        <w:t xml:space="preserve"> due to the prescribed SST and sea ice and fixed changes of GHGs, </w:t>
      </w:r>
      <w:r w:rsidR="00002073" w:rsidRPr="00054BF3">
        <w:rPr>
          <w:rFonts w:ascii="Arial" w:hAnsi="Arial" w:cs="Arial" w:hint="eastAsia"/>
          <w:color w:val="000090"/>
          <w:sz w:val="26"/>
          <w:szCs w:val="26"/>
        </w:rPr>
        <w:t xml:space="preserve">making </w:t>
      </w:r>
      <w:r w:rsidR="00210F53" w:rsidRPr="00054BF3">
        <w:rPr>
          <w:rFonts w:ascii="Arial" w:hAnsi="Arial" w:cs="Arial" w:hint="eastAsia"/>
          <w:color w:val="000090"/>
          <w:sz w:val="26"/>
          <w:szCs w:val="26"/>
        </w:rPr>
        <w:t xml:space="preserve">no need </w:t>
      </w:r>
      <w:r w:rsidR="00002073" w:rsidRPr="00054BF3">
        <w:rPr>
          <w:rFonts w:ascii="Arial" w:hAnsi="Arial" w:cs="Arial" w:hint="eastAsia"/>
          <w:color w:val="000090"/>
          <w:sz w:val="26"/>
          <w:szCs w:val="26"/>
        </w:rPr>
        <w:t>to resort to</w:t>
      </w:r>
      <w:r w:rsidR="00210F53" w:rsidRPr="00054BF3">
        <w:rPr>
          <w:rFonts w:ascii="Arial" w:hAnsi="Arial" w:cs="Arial" w:hint="eastAsia"/>
          <w:color w:val="000090"/>
          <w:sz w:val="26"/>
          <w:szCs w:val="26"/>
        </w:rPr>
        <w:t xml:space="preserve"> large ensemble runs</w:t>
      </w:r>
      <w:r w:rsidR="00210F53" w:rsidRPr="00054BF3">
        <w:rPr>
          <w:rFonts w:ascii="Arial" w:hAnsi="Arial" w:cs="Arial"/>
          <w:color w:val="000090"/>
          <w:sz w:val="26"/>
          <w:szCs w:val="26"/>
        </w:rPr>
        <w:t>.</w:t>
      </w:r>
      <w:r w:rsidR="00232CDF" w:rsidRPr="00054BF3">
        <w:rPr>
          <w:rFonts w:ascii="Arial" w:hAnsi="Arial" w:cs="Arial" w:hint="eastAsia"/>
          <w:color w:val="000090"/>
          <w:sz w:val="26"/>
          <w:szCs w:val="26"/>
        </w:rPr>
        <w:t xml:space="preserve"> In</w:t>
      </w:r>
      <w:r w:rsidR="00054BF3">
        <w:rPr>
          <w:rFonts w:ascii="Arial" w:hAnsi="Arial" w:cs="Arial"/>
          <w:color w:val="000090"/>
          <w:sz w:val="26"/>
          <w:szCs w:val="26"/>
        </w:rPr>
        <w:t xml:space="preserve"> their study</w:t>
      </w:r>
      <w:r w:rsidR="00232CDF" w:rsidRPr="00054BF3">
        <w:rPr>
          <w:rFonts w:ascii="Arial" w:hAnsi="Arial" w:cs="Arial" w:hint="eastAsia"/>
          <w:color w:val="000090"/>
          <w:sz w:val="26"/>
          <w:szCs w:val="26"/>
        </w:rPr>
        <w:t xml:space="preserve">, </w:t>
      </w:r>
      <w:r w:rsidRPr="00054BF3">
        <w:rPr>
          <w:rFonts w:ascii="Arial" w:hAnsi="Arial" w:cs="Arial" w:hint="eastAsia"/>
          <w:color w:val="000090"/>
          <w:sz w:val="26"/>
          <w:szCs w:val="26"/>
        </w:rPr>
        <w:t xml:space="preserve">the </w:t>
      </w:r>
      <w:r w:rsidRPr="00054BF3">
        <w:rPr>
          <w:rFonts w:ascii="Arial" w:hAnsi="Arial" w:cs="Arial"/>
          <w:color w:val="000090"/>
          <w:sz w:val="26"/>
          <w:szCs w:val="26"/>
        </w:rPr>
        <w:t>recently</w:t>
      </w:r>
      <w:r w:rsidRPr="00054BF3">
        <w:rPr>
          <w:rFonts w:ascii="Arial" w:hAnsi="Arial" w:cs="Arial" w:hint="eastAsia"/>
          <w:color w:val="000090"/>
          <w:sz w:val="26"/>
          <w:szCs w:val="26"/>
        </w:rPr>
        <w:t xml:space="preserve"> developed and </w:t>
      </w:r>
      <w:proofErr w:type="gramStart"/>
      <w:r w:rsidRPr="00054BF3">
        <w:rPr>
          <w:rFonts w:ascii="Arial" w:hAnsi="Arial" w:cs="Arial" w:hint="eastAsia"/>
          <w:color w:val="000090"/>
          <w:sz w:val="26"/>
          <w:szCs w:val="26"/>
        </w:rPr>
        <w:t>public</w:t>
      </w:r>
      <w:r w:rsidR="00E8028D">
        <w:rPr>
          <w:rFonts w:ascii="Arial" w:hAnsi="Arial" w:cs="Arial"/>
          <w:color w:val="000090"/>
          <w:sz w:val="26"/>
          <w:szCs w:val="26"/>
        </w:rPr>
        <w:t>ally</w:t>
      </w:r>
      <w:r w:rsidRPr="00054BF3">
        <w:rPr>
          <w:rFonts w:ascii="Arial" w:hAnsi="Arial" w:cs="Arial" w:hint="eastAsia"/>
          <w:color w:val="000090"/>
          <w:sz w:val="26"/>
          <w:szCs w:val="26"/>
        </w:rPr>
        <w:t>-</w:t>
      </w:r>
      <w:r w:rsidR="00871525">
        <w:rPr>
          <w:rFonts w:ascii="Arial" w:hAnsi="Arial" w:cs="Arial"/>
          <w:color w:val="000090"/>
          <w:sz w:val="26"/>
          <w:szCs w:val="26"/>
        </w:rPr>
        <w:t>available</w:t>
      </w:r>
      <w:proofErr w:type="gramEnd"/>
      <w:r w:rsidR="00E8028D" w:rsidRPr="00054BF3">
        <w:rPr>
          <w:rFonts w:ascii="Arial" w:hAnsi="Arial" w:cs="Arial" w:hint="eastAsia"/>
          <w:color w:val="000090"/>
          <w:sz w:val="26"/>
          <w:szCs w:val="26"/>
        </w:rPr>
        <w:t xml:space="preserve"> </w:t>
      </w:r>
      <w:r w:rsidRPr="00054BF3">
        <w:rPr>
          <w:rFonts w:ascii="Arial" w:hAnsi="Arial" w:cs="Arial" w:hint="eastAsia"/>
          <w:color w:val="000090"/>
          <w:sz w:val="26"/>
          <w:szCs w:val="26"/>
        </w:rPr>
        <w:t xml:space="preserve">CESM </w:t>
      </w:r>
      <w:r w:rsidR="00232CDF" w:rsidRPr="00054BF3">
        <w:rPr>
          <w:rFonts w:ascii="Arial" w:hAnsi="Arial" w:cs="Arial" w:hint="eastAsia"/>
          <w:color w:val="000090"/>
          <w:sz w:val="26"/>
          <w:szCs w:val="26"/>
        </w:rPr>
        <w:t xml:space="preserve">large ensemble runs (CESM-LENS) are also </w:t>
      </w:r>
      <w:r w:rsidR="00871525">
        <w:rPr>
          <w:rFonts w:ascii="Arial" w:hAnsi="Arial" w:cs="Arial"/>
          <w:color w:val="000090"/>
          <w:sz w:val="26"/>
          <w:szCs w:val="26"/>
        </w:rPr>
        <w:t>used</w:t>
      </w:r>
      <w:r w:rsidR="00232CDF" w:rsidRPr="00054BF3">
        <w:rPr>
          <w:rFonts w:ascii="Arial" w:hAnsi="Arial" w:cs="Arial" w:hint="eastAsia"/>
          <w:color w:val="000090"/>
          <w:sz w:val="26"/>
          <w:szCs w:val="26"/>
        </w:rPr>
        <w:t xml:space="preserve">. It is found that </w:t>
      </w:r>
      <w:r w:rsidR="00232CDF" w:rsidRPr="00054BF3">
        <w:rPr>
          <w:rFonts w:ascii="Arial" w:hAnsi="Arial" w:cs="Arial" w:hint="eastAsia"/>
          <w:color w:val="000090"/>
          <w:sz w:val="26"/>
          <w:szCs w:val="26"/>
          <w:lang w:eastAsia="zh-CN"/>
        </w:rPr>
        <w:t xml:space="preserve">the spread of </w:t>
      </w:r>
      <w:r w:rsidR="00232CDF" w:rsidRPr="00054BF3">
        <w:rPr>
          <w:rFonts w:ascii="Arial" w:hAnsi="Arial" w:cs="Arial"/>
          <w:color w:val="000090"/>
          <w:sz w:val="26"/>
          <w:szCs w:val="26"/>
          <w:lang w:eastAsia="zh-CN"/>
        </w:rPr>
        <w:t>global-mean precipitation</w:t>
      </w:r>
      <w:r w:rsidR="00232CDF" w:rsidRPr="00054BF3">
        <w:rPr>
          <w:rFonts w:ascii="Arial" w:hAnsi="Arial" w:cs="Arial" w:hint="eastAsia"/>
          <w:color w:val="000090"/>
          <w:sz w:val="26"/>
          <w:szCs w:val="26"/>
          <w:lang w:eastAsia="zh-CN"/>
        </w:rPr>
        <w:t xml:space="preserve"> changes within CESM-LENS </w:t>
      </w:r>
      <w:r w:rsidR="00A53D00">
        <w:rPr>
          <w:rFonts w:ascii="Arial" w:hAnsi="Arial" w:cs="Arial"/>
          <w:color w:val="000090"/>
          <w:sz w:val="26"/>
          <w:szCs w:val="26"/>
          <w:lang w:eastAsia="zh-CN"/>
        </w:rPr>
        <w:t>(</w:t>
      </w:r>
      <w:r w:rsidR="00D43EA3" w:rsidRPr="00054BF3">
        <w:rPr>
          <w:rFonts w:ascii="Arial" w:hAnsi="Arial" w:cs="Arial" w:hint="eastAsia"/>
          <w:color w:val="000090"/>
          <w:sz w:val="26"/>
          <w:szCs w:val="26"/>
          <w:lang w:eastAsia="zh-CN"/>
        </w:rPr>
        <w:t xml:space="preserve">with only </w:t>
      </w:r>
      <w:r w:rsidR="00232CDF" w:rsidRPr="00054BF3">
        <w:rPr>
          <w:rFonts w:ascii="Arial" w:hAnsi="Arial" w:cs="Arial" w:hint="eastAsia"/>
          <w:color w:val="000090"/>
          <w:sz w:val="26"/>
          <w:szCs w:val="26"/>
          <w:lang w:eastAsia="zh-CN"/>
        </w:rPr>
        <w:t>internal variability</w:t>
      </w:r>
      <w:r w:rsidR="00A53D00">
        <w:rPr>
          <w:rFonts w:ascii="Arial" w:hAnsi="Arial" w:cs="Arial"/>
          <w:color w:val="000090"/>
          <w:sz w:val="26"/>
          <w:szCs w:val="26"/>
          <w:lang w:eastAsia="zh-CN"/>
        </w:rPr>
        <w:t>)</w:t>
      </w:r>
      <w:r w:rsidR="00232CDF" w:rsidRPr="00054BF3">
        <w:rPr>
          <w:rFonts w:ascii="Arial" w:hAnsi="Arial" w:cs="Arial" w:hint="eastAsia"/>
          <w:color w:val="000090"/>
          <w:sz w:val="26"/>
          <w:szCs w:val="26"/>
          <w:lang w:eastAsia="zh-CN"/>
        </w:rPr>
        <w:t xml:space="preserve"> is much smaller </w:t>
      </w:r>
      <w:r w:rsidR="00D43EA3" w:rsidRPr="00054BF3">
        <w:rPr>
          <w:rFonts w:ascii="Arial" w:hAnsi="Arial" w:cs="Arial" w:hint="eastAsia"/>
          <w:color w:val="000090"/>
          <w:sz w:val="26"/>
          <w:szCs w:val="26"/>
          <w:lang w:eastAsia="zh-CN"/>
        </w:rPr>
        <w:t xml:space="preserve">(about one order) </w:t>
      </w:r>
      <w:r w:rsidR="00232CDF" w:rsidRPr="00054BF3">
        <w:rPr>
          <w:rFonts w:ascii="Arial" w:hAnsi="Arial" w:cs="Arial" w:hint="eastAsia"/>
          <w:color w:val="000090"/>
          <w:sz w:val="26"/>
          <w:szCs w:val="26"/>
          <w:lang w:eastAsia="zh-CN"/>
        </w:rPr>
        <w:t xml:space="preserve">than the </w:t>
      </w:r>
      <w:r w:rsidR="00D43EA3" w:rsidRPr="00054BF3">
        <w:rPr>
          <w:rFonts w:ascii="Arial" w:hAnsi="Arial" w:cs="Arial"/>
          <w:color w:val="000090"/>
          <w:sz w:val="26"/>
          <w:szCs w:val="26"/>
          <w:lang w:eastAsia="zh-CN"/>
        </w:rPr>
        <w:t xml:space="preserve">spread across the CMIP5 multi-model </w:t>
      </w:r>
      <w:r w:rsidR="00054BF3">
        <w:rPr>
          <w:rFonts w:ascii="Arial" w:hAnsi="Arial" w:cs="Arial" w:hint="eastAsia"/>
          <w:color w:val="000090"/>
          <w:sz w:val="26"/>
          <w:szCs w:val="26"/>
          <w:lang w:eastAsia="zh-CN"/>
        </w:rPr>
        <w:t xml:space="preserve">due to the extra </w:t>
      </w:r>
      <w:r w:rsidR="00D43EA3" w:rsidRPr="00054BF3">
        <w:rPr>
          <w:rFonts w:ascii="Arial" w:hAnsi="Arial" w:cs="Arial"/>
          <w:color w:val="000090"/>
          <w:sz w:val="26"/>
          <w:szCs w:val="26"/>
          <w:lang w:eastAsia="zh-CN"/>
        </w:rPr>
        <w:t>structural</w:t>
      </w:r>
      <w:r w:rsidR="00D43EA3" w:rsidRPr="00054BF3">
        <w:rPr>
          <w:rFonts w:ascii="Arial" w:hAnsi="Arial" w:cs="Arial" w:hint="eastAsia"/>
          <w:color w:val="000090"/>
          <w:sz w:val="26"/>
          <w:szCs w:val="26"/>
          <w:lang w:eastAsia="zh-CN"/>
        </w:rPr>
        <w:t xml:space="preserve"> </w:t>
      </w:r>
      <w:r w:rsidR="00D43EA3" w:rsidRPr="00054BF3">
        <w:rPr>
          <w:rFonts w:ascii="Arial" w:hAnsi="Arial" w:cs="Arial"/>
          <w:color w:val="000090"/>
          <w:sz w:val="26"/>
          <w:szCs w:val="26"/>
          <w:lang w:eastAsia="zh-CN"/>
        </w:rPr>
        <w:t>variability</w:t>
      </w:r>
      <w:r w:rsidR="00D43EA3" w:rsidRPr="00054BF3">
        <w:rPr>
          <w:rFonts w:ascii="Arial" w:hAnsi="Arial" w:cs="Arial" w:hint="eastAsia"/>
          <w:color w:val="000090"/>
          <w:sz w:val="26"/>
          <w:szCs w:val="26"/>
          <w:lang w:eastAsia="zh-CN"/>
        </w:rPr>
        <w:t>.</w:t>
      </w:r>
      <w:r w:rsidR="00484581" w:rsidRPr="00054BF3">
        <w:rPr>
          <w:rFonts w:ascii="Arial" w:hAnsi="Arial" w:cs="Arial"/>
          <w:color w:val="000090"/>
          <w:sz w:val="26"/>
          <w:szCs w:val="26"/>
          <w:lang w:eastAsia="zh-CN"/>
        </w:rPr>
        <w:t xml:space="preserve"> This </w:t>
      </w:r>
      <w:r w:rsidR="00054BF3">
        <w:rPr>
          <w:rFonts w:ascii="Arial" w:hAnsi="Arial" w:cs="Arial"/>
          <w:color w:val="000090"/>
          <w:sz w:val="26"/>
          <w:szCs w:val="26"/>
          <w:lang w:eastAsia="zh-CN"/>
        </w:rPr>
        <w:t xml:space="preserve">conclusion </w:t>
      </w:r>
      <w:r w:rsidR="00132585" w:rsidRPr="00054BF3">
        <w:rPr>
          <w:rFonts w:ascii="Arial" w:hAnsi="Arial" w:cs="Arial"/>
          <w:color w:val="000090"/>
          <w:sz w:val="26"/>
          <w:szCs w:val="26"/>
          <w:lang w:eastAsia="zh-CN"/>
        </w:rPr>
        <w:t>also loosely applies</w:t>
      </w:r>
      <w:r w:rsidR="00484581" w:rsidRPr="00054BF3">
        <w:rPr>
          <w:rFonts w:ascii="Arial" w:hAnsi="Arial" w:cs="Arial"/>
          <w:color w:val="000090"/>
          <w:sz w:val="26"/>
          <w:szCs w:val="26"/>
          <w:lang w:eastAsia="zh-CN"/>
        </w:rPr>
        <w:t xml:space="preserve"> to the extreme precipitat</w:t>
      </w:r>
      <w:r w:rsidR="00757D26" w:rsidRPr="00054BF3">
        <w:rPr>
          <w:rFonts w:ascii="Arial" w:hAnsi="Arial" w:cs="Arial"/>
          <w:color w:val="000090"/>
          <w:sz w:val="26"/>
          <w:szCs w:val="26"/>
          <w:lang w:eastAsia="zh-CN"/>
        </w:rPr>
        <w:t>i</w:t>
      </w:r>
      <w:r w:rsidR="00484581" w:rsidRPr="00054BF3">
        <w:rPr>
          <w:rFonts w:ascii="Arial" w:hAnsi="Arial" w:cs="Arial"/>
          <w:color w:val="000090"/>
          <w:sz w:val="26"/>
          <w:szCs w:val="26"/>
          <w:lang w:eastAsia="zh-CN"/>
        </w:rPr>
        <w:t>on.</w:t>
      </w:r>
    </w:p>
    <w:p w14:paraId="110754E9" w14:textId="799A4F9B" w:rsidR="00E942D1" w:rsidRPr="00AA7484" w:rsidRDefault="00054BF3" w:rsidP="005D18D0">
      <w:pPr>
        <w:widowControl w:val="0"/>
        <w:autoSpaceDE w:val="0"/>
        <w:autoSpaceDN w:val="0"/>
        <w:adjustRightInd w:val="0"/>
        <w:jc w:val="both"/>
        <w:rPr>
          <w:rFonts w:ascii="Arial" w:hAnsi="Arial" w:cs="Arial"/>
          <w:color w:val="000090"/>
          <w:sz w:val="26"/>
          <w:szCs w:val="26"/>
          <w:lang w:eastAsia="zh-CN"/>
        </w:rPr>
      </w:pPr>
      <w:r>
        <w:rPr>
          <w:rFonts w:ascii="Arial" w:hAnsi="Arial" w:cs="Arial"/>
          <w:color w:val="000090"/>
          <w:sz w:val="26"/>
          <w:szCs w:val="26"/>
        </w:rPr>
        <w:t xml:space="preserve">Pendergrass et al. (2015) </w:t>
      </w:r>
      <w:r w:rsidR="00D43EA3" w:rsidRPr="00AA7484">
        <w:rPr>
          <w:rFonts w:ascii="Arial" w:hAnsi="Arial" w:cs="Arial" w:hint="eastAsia"/>
          <w:color w:val="000090"/>
          <w:sz w:val="26"/>
          <w:szCs w:val="26"/>
          <w:lang w:eastAsia="zh-CN"/>
        </w:rPr>
        <w:t xml:space="preserve">also found that the </w:t>
      </w:r>
      <w:r w:rsidR="00EB4D2F">
        <w:rPr>
          <w:rFonts w:ascii="Arial" w:hAnsi="Arial" w:cs="Arial"/>
          <w:color w:val="000090"/>
          <w:sz w:val="26"/>
          <w:szCs w:val="26"/>
          <w:lang w:eastAsia="zh-CN"/>
        </w:rPr>
        <w:t>slowly</w:t>
      </w:r>
      <w:r w:rsidR="00EB4D2F" w:rsidRPr="00AA7484">
        <w:rPr>
          <w:rFonts w:ascii="Arial" w:hAnsi="Arial" w:cs="Arial" w:hint="eastAsia"/>
          <w:color w:val="000090"/>
          <w:sz w:val="26"/>
          <w:szCs w:val="26"/>
          <w:lang w:eastAsia="zh-CN"/>
        </w:rPr>
        <w:t xml:space="preserve"> </w:t>
      </w:r>
      <w:r w:rsidR="00D43EA3" w:rsidRPr="00AA7484">
        <w:rPr>
          <w:rFonts w:ascii="Arial" w:hAnsi="Arial" w:cs="Arial" w:hint="eastAsia"/>
          <w:color w:val="000090"/>
          <w:sz w:val="26"/>
          <w:szCs w:val="26"/>
          <w:lang w:eastAsia="zh-CN"/>
        </w:rPr>
        <w:t xml:space="preserve">changing trend of the global-mean </w:t>
      </w:r>
      <w:r w:rsidR="00D43EA3" w:rsidRPr="00AA7484">
        <w:rPr>
          <w:rFonts w:ascii="Arial" w:hAnsi="Arial" w:cs="Arial"/>
          <w:color w:val="000090"/>
          <w:sz w:val="26"/>
          <w:szCs w:val="26"/>
          <w:lang w:eastAsia="zh-CN"/>
        </w:rPr>
        <w:t>precipitation</w:t>
      </w:r>
      <w:r w:rsidR="00D43EA3" w:rsidRPr="00AA7484">
        <w:rPr>
          <w:rFonts w:ascii="Arial" w:hAnsi="Arial" w:cs="Arial" w:hint="eastAsia"/>
          <w:color w:val="000090"/>
          <w:sz w:val="26"/>
          <w:szCs w:val="26"/>
          <w:lang w:eastAsia="zh-CN"/>
        </w:rPr>
        <w:t xml:space="preserve"> per degree in RCP8.5 than R</w:t>
      </w:r>
      <w:r>
        <w:rPr>
          <w:rFonts w:ascii="Arial" w:hAnsi="Arial" w:cs="Arial" w:hint="eastAsia"/>
          <w:color w:val="000090"/>
          <w:sz w:val="26"/>
          <w:szCs w:val="26"/>
          <w:lang w:eastAsia="zh-CN"/>
        </w:rPr>
        <w:t xml:space="preserve">CP4.5 in the CESM-LENS </w:t>
      </w:r>
      <w:r w:rsidR="00D43EA3" w:rsidRPr="00AA7484">
        <w:rPr>
          <w:rFonts w:ascii="Arial" w:hAnsi="Arial" w:cs="Arial" w:hint="eastAsia"/>
          <w:color w:val="000090"/>
          <w:sz w:val="26"/>
          <w:szCs w:val="26"/>
          <w:lang w:eastAsia="zh-CN"/>
        </w:rPr>
        <w:t>is consistent with the CMIP5 ensemble mean.</w:t>
      </w:r>
      <w:r w:rsidR="006060D7" w:rsidRPr="00AA7484">
        <w:rPr>
          <w:rFonts w:ascii="Arial" w:hAnsi="Arial" w:cs="Arial"/>
          <w:color w:val="000090"/>
          <w:sz w:val="26"/>
          <w:szCs w:val="26"/>
          <w:lang w:eastAsia="zh-CN"/>
        </w:rPr>
        <w:t xml:space="preserve"> </w:t>
      </w:r>
      <w:r>
        <w:rPr>
          <w:rFonts w:ascii="Arial" w:hAnsi="Arial" w:cs="Arial"/>
          <w:color w:val="000090"/>
          <w:sz w:val="26"/>
          <w:szCs w:val="26"/>
          <w:lang w:eastAsia="zh-CN"/>
        </w:rPr>
        <w:t>As they argued, i</w:t>
      </w:r>
      <w:r w:rsidR="006060D7" w:rsidRPr="00AA7484">
        <w:rPr>
          <w:rFonts w:ascii="Arial" w:hAnsi="Arial" w:cs="Arial"/>
          <w:color w:val="000090"/>
          <w:sz w:val="26"/>
          <w:szCs w:val="26"/>
          <w:lang w:eastAsia="zh-CN"/>
        </w:rPr>
        <w:t xml:space="preserve">n CMIP5, the intermodal spread is smaller for mean or extreme precipitation over </w:t>
      </w:r>
      <w:proofErr w:type="spellStart"/>
      <w:r w:rsidR="006060D7" w:rsidRPr="00AA7484">
        <w:rPr>
          <w:rFonts w:ascii="Arial" w:hAnsi="Arial" w:cs="Arial"/>
          <w:color w:val="000090"/>
          <w:sz w:val="26"/>
          <w:szCs w:val="26"/>
          <w:lang w:eastAsia="zh-CN"/>
        </w:rPr>
        <w:t>extratropical</w:t>
      </w:r>
      <w:proofErr w:type="spellEnd"/>
      <w:r w:rsidR="006060D7" w:rsidRPr="00AA7484">
        <w:rPr>
          <w:rFonts w:ascii="Arial" w:hAnsi="Arial" w:cs="Arial"/>
          <w:color w:val="000090"/>
          <w:sz w:val="26"/>
          <w:szCs w:val="26"/>
          <w:lang w:eastAsia="zh-CN"/>
        </w:rPr>
        <w:t xml:space="preserve"> land </w:t>
      </w:r>
      <w:r w:rsidR="00D56DC5" w:rsidRPr="00AA7484">
        <w:rPr>
          <w:rFonts w:ascii="Arial" w:hAnsi="Arial" w:cs="Arial"/>
          <w:color w:val="000090"/>
          <w:sz w:val="26"/>
          <w:szCs w:val="26"/>
          <w:lang w:eastAsia="zh-CN"/>
        </w:rPr>
        <w:t xml:space="preserve">(covering our study area) </w:t>
      </w:r>
      <w:r w:rsidR="006060D7" w:rsidRPr="00AA7484">
        <w:rPr>
          <w:rFonts w:ascii="Arial" w:hAnsi="Arial" w:cs="Arial"/>
          <w:color w:val="000090"/>
          <w:sz w:val="26"/>
          <w:szCs w:val="26"/>
          <w:lang w:eastAsia="zh-CN"/>
        </w:rPr>
        <w:t>than for al</w:t>
      </w:r>
      <w:r w:rsidR="00D56DC5" w:rsidRPr="00AA7484">
        <w:rPr>
          <w:rFonts w:ascii="Arial" w:hAnsi="Arial" w:cs="Arial"/>
          <w:color w:val="000090"/>
          <w:sz w:val="26"/>
          <w:szCs w:val="26"/>
          <w:lang w:eastAsia="zh-CN"/>
        </w:rPr>
        <w:t>l</w:t>
      </w:r>
      <w:r w:rsidR="006060D7" w:rsidRPr="00AA7484">
        <w:rPr>
          <w:rFonts w:ascii="Arial" w:hAnsi="Arial" w:cs="Arial"/>
          <w:color w:val="000090"/>
          <w:sz w:val="26"/>
          <w:szCs w:val="26"/>
          <w:lang w:eastAsia="zh-CN"/>
        </w:rPr>
        <w:t xml:space="preserve"> land, i.e. models agree better on the response of extreme precipitation </w:t>
      </w:r>
      <w:r w:rsidR="00D56DC5" w:rsidRPr="00AA7484">
        <w:rPr>
          <w:rFonts w:ascii="Arial" w:hAnsi="Arial" w:cs="Arial"/>
          <w:color w:val="000090"/>
          <w:sz w:val="26"/>
          <w:szCs w:val="26"/>
          <w:lang w:eastAsia="zh-CN"/>
        </w:rPr>
        <w:t xml:space="preserve">in the </w:t>
      </w:r>
      <w:proofErr w:type="spellStart"/>
      <w:r w:rsidR="00D56DC5" w:rsidRPr="00AA7484">
        <w:rPr>
          <w:rFonts w:ascii="Arial" w:hAnsi="Arial" w:cs="Arial"/>
          <w:color w:val="000090"/>
          <w:sz w:val="26"/>
          <w:szCs w:val="26"/>
          <w:lang w:eastAsia="zh-CN"/>
        </w:rPr>
        <w:t>extratropics</w:t>
      </w:r>
      <w:proofErr w:type="spellEnd"/>
      <w:r w:rsidR="00D56DC5" w:rsidRPr="00AA7484">
        <w:rPr>
          <w:rFonts w:ascii="Arial" w:hAnsi="Arial" w:cs="Arial"/>
          <w:color w:val="000090"/>
          <w:sz w:val="26"/>
          <w:szCs w:val="26"/>
          <w:lang w:eastAsia="zh-CN"/>
        </w:rPr>
        <w:t xml:space="preserve"> with relatively well represented precipitation-driven dynamics in GCMs.</w:t>
      </w:r>
    </w:p>
    <w:p w14:paraId="1F3BE34F" w14:textId="77777777" w:rsidR="006060D7" w:rsidRDefault="006060D7" w:rsidP="00894E44">
      <w:pPr>
        <w:widowControl w:val="0"/>
        <w:autoSpaceDE w:val="0"/>
        <w:autoSpaceDN w:val="0"/>
        <w:adjustRightInd w:val="0"/>
        <w:jc w:val="both"/>
        <w:rPr>
          <w:rFonts w:ascii="Arial" w:hAnsi="Arial" w:cs="Arial"/>
          <w:color w:val="000090"/>
          <w:sz w:val="26"/>
          <w:szCs w:val="26"/>
          <w:lang w:eastAsia="zh-CN"/>
        </w:rPr>
      </w:pPr>
    </w:p>
    <w:p w14:paraId="67834F31" w14:textId="77777777" w:rsidR="00936026" w:rsidRPr="008E1F3A" w:rsidRDefault="00936026" w:rsidP="00936026">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lang w:eastAsia="zh-CN"/>
        </w:rPr>
        <w:t xml:space="preserve">For further reference, the changes of mean precipitation, near-surface temperature and wind pattern between period 2056-2080 and historical </w:t>
      </w:r>
      <w:r w:rsidRPr="00E615A3">
        <w:rPr>
          <w:rFonts w:ascii="Arial" w:hAnsi="Arial" w:cs="Arial"/>
          <w:color w:val="000090"/>
          <w:sz w:val="26"/>
          <w:szCs w:val="26"/>
          <w:lang w:eastAsia="zh-CN"/>
        </w:rPr>
        <w:t xml:space="preserve">1981-2005 </w:t>
      </w:r>
      <w:r>
        <w:rPr>
          <w:rFonts w:ascii="Arial" w:hAnsi="Arial" w:cs="Arial"/>
          <w:color w:val="000090"/>
          <w:sz w:val="26"/>
          <w:szCs w:val="26"/>
          <w:lang w:eastAsia="zh-CN"/>
        </w:rPr>
        <w:t>can be found at</w:t>
      </w:r>
      <w:r>
        <w:rPr>
          <w:rFonts w:ascii="Arial" w:hAnsi="Arial" w:cs="Arial"/>
          <w:color w:val="000090"/>
          <w:sz w:val="26"/>
          <w:szCs w:val="26"/>
        </w:rPr>
        <w:t xml:space="preserve"> this </w:t>
      </w:r>
      <w:hyperlink r:id="rId8" w:history="1">
        <w:r w:rsidRPr="00E615A3">
          <w:rPr>
            <w:rFonts w:ascii="Arial" w:hAnsi="Arial" w:cs="Arial"/>
            <w:color w:val="000090"/>
            <w:sz w:val="26"/>
            <w:szCs w:val="26"/>
            <w:u w:val="single"/>
          </w:rPr>
          <w:t>website</w:t>
        </w:r>
      </w:hyperlink>
      <w:r>
        <w:rPr>
          <w:rFonts w:ascii="Arial" w:hAnsi="Arial" w:cs="Arial"/>
          <w:color w:val="000090"/>
          <w:sz w:val="26"/>
          <w:szCs w:val="26"/>
        </w:rPr>
        <w:t xml:space="preserve"> provided by NCAR for at least five ensemble runs of </w:t>
      </w:r>
      <w:r w:rsidRPr="008E1F3A">
        <w:rPr>
          <w:rFonts w:ascii="Arial" w:hAnsi="Arial" w:cs="Arial"/>
          <w:color w:val="000090"/>
          <w:sz w:val="26"/>
          <w:szCs w:val="26"/>
          <w:lang w:eastAsia="zh-CN"/>
        </w:rPr>
        <w:t>CESM-LENS</w:t>
      </w:r>
      <w:r>
        <w:rPr>
          <w:rFonts w:ascii="Arial" w:hAnsi="Arial" w:cs="Arial"/>
          <w:color w:val="000090"/>
          <w:sz w:val="26"/>
          <w:szCs w:val="26"/>
          <w:lang w:eastAsia="zh-CN"/>
        </w:rPr>
        <w:t xml:space="preserve"> output</w:t>
      </w:r>
      <w:r>
        <w:rPr>
          <w:rFonts w:ascii="Arial" w:hAnsi="Arial" w:cs="Arial"/>
          <w:color w:val="000090"/>
          <w:sz w:val="26"/>
          <w:szCs w:val="26"/>
        </w:rPr>
        <w:t>. Even though the spatial features are not resolved, within our expectation, the overall sign of the changes in CESM-LENS over western U.S. are consistent to what we got.</w:t>
      </w:r>
    </w:p>
    <w:p w14:paraId="0A5E8790" w14:textId="77777777" w:rsidR="00936026" w:rsidRPr="00694F19" w:rsidRDefault="00936026" w:rsidP="00894E44">
      <w:pPr>
        <w:widowControl w:val="0"/>
        <w:autoSpaceDE w:val="0"/>
        <w:autoSpaceDN w:val="0"/>
        <w:adjustRightInd w:val="0"/>
        <w:jc w:val="both"/>
        <w:rPr>
          <w:rFonts w:ascii="Arial" w:hAnsi="Arial" w:cs="Arial"/>
          <w:color w:val="000090"/>
          <w:sz w:val="26"/>
          <w:szCs w:val="26"/>
          <w:lang w:eastAsia="zh-CN"/>
        </w:rPr>
      </w:pPr>
    </w:p>
    <w:p w14:paraId="1EDB6681" w14:textId="093E61A4" w:rsidR="00936026" w:rsidRDefault="0047748E" w:rsidP="00894E44">
      <w:pPr>
        <w:widowControl w:val="0"/>
        <w:autoSpaceDE w:val="0"/>
        <w:autoSpaceDN w:val="0"/>
        <w:adjustRightInd w:val="0"/>
        <w:jc w:val="both"/>
        <w:rPr>
          <w:rFonts w:ascii="Arial" w:hAnsi="Arial" w:cs="Arial"/>
          <w:color w:val="000090"/>
          <w:sz w:val="26"/>
          <w:szCs w:val="26"/>
          <w:lang w:eastAsia="zh-CN"/>
        </w:rPr>
      </w:pPr>
      <w:r w:rsidRPr="008E1F3A">
        <w:rPr>
          <w:rFonts w:ascii="Arial" w:hAnsi="Arial" w:cs="Arial"/>
          <w:color w:val="000090"/>
          <w:sz w:val="26"/>
          <w:szCs w:val="26"/>
          <w:lang w:eastAsia="zh-CN"/>
        </w:rPr>
        <w:t xml:space="preserve">In </w:t>
      </w:r>
      <w:r w:rsidR="00F853AD">
        <w:rPr>
          <w:rFonts w:ascii="Arial" w:hAnsi="Arial" w:cs="Arial"/>
          <w:color w:val="000090"/>
          <w:sz w:val="26"/>
          <w:szCs w:val="26"/>
          <w:lang w:eastAsia="zh-CN"/>
        </w:rPr>
        <w:t>F</w:t>
      </w:r>
      <w:r w:rsidRPr="008E1F3A">
        <w:rPr>
          <w:rFonts w:ascii="Arial" w:hAnsi="Arial" w:cs="Arial"/>
          <w:color w:val="000090"/>
          <w:sz w:val="26"/>
          <w:szCs w:val="26"/>
          <w:lang w:eastAsia="zh-CN"/>
        </w:rPr>
        <w:t>igure</w:t>
      </w:r>
      <w:r w:rsidRPr="00F853AD">
        <w:rPr>
          <w:rFonts w:ascii="Arial" w:hAnsi="Arial" w:cs="Arial"/>
          <w:color w:val="000090"/>
          <w:sz w:val="26"/>
          <w:szCs w:val="26"/>
          <w:lang w:eastAsia="zh-CN"/>
        </w:rPr>
        <w:t xml:space="preserve"> </w:t>
      </w:r>
      <w:r w:rsidR="00936026">
        <w:rPr>
          <w:rFonts w:ascii="Arial" w:hAnsi="Arial" w:cs="Arial"/>
          <w:color w:val="000090"/>
          <w:sz w:val="26"/>
          <w:szCs w:val="26"/>
          <w:lang w:eastAsia="zh-CN"/>
        </w:rPr>
        <w:t>S</w:t>
      </w:r>
      <w:ins w:id="3" w:author="Xy" w:date="2017-03-30T00:38:00Z">
        <w:r w:rsidR="003B2D95">
          <w:rPr>
            <w:rFonts w:ascii="Arial" w:hAnsi="Arial" w:cs="Arial"/>
            <w:color w:val="000090"/>
            <w:sz w:val="26"/>
            <w:szCs w:val="26"/>
            <w:lang w:eastAsia="zh-CN"/>
          </w:rPr>
          <w:t>5</w:t>
        </w:r>
      </w:ins>
      <w:r w:rsidR="0074764C" w:rsidRPr="00F853AD">
        <w:rPr>
          <w:rFonts w:ascii="Arial" w:hAnsi="Arial" w:cs="Arial"/>
          <w:color w:val="000090"/>
          <w:sz w:val="26"/>
          <w:szCs w:val="26"/>
          <w:lang w:eastAsia="zh-CN"/>
        </w:rPr>
        <w:t xml:space="preserve"> (</w:t>
      </w:r>
      <w:r w:rsidR="006E0DC0">
        <w:rPr>
          <w:rFonts w:ascii="Arial" w:hAnsi="Arial" w:cs="Arial"/>
          <w:color w:val="000090"/>
          <w:sz w:val="26"/>
          <w:szCs w:val="26"/>
          <w:lang w:eastAsia="zh-CN"/>
        </w:rPr>
        <w:t>originally</w:t>
      </w:r>
      <w:r w:rsidR="00F853AD" w:rsidRPr="00F853AD">
        <w:rPr>
          <w:rFonts w:ascii="Arial" w:hAnsi="Arial" w:cs="Arial"/>
          <w:color w:val="000090"/>
          <w:sz w:val="26"/>
          <w:szCs w:val="26"/>
          <w:lang w:eastAsia="zh-CN"/>
        </w:rPr>
        <w:t xml:space="preserve"> the </w:t>
      </w:r>
      <w:r w:rsidR="00F853AD">
        <w:rPr>
          <w:rFonts w:ascii="Arial" w:hAnsi="Arial" w:cs="Arial"/>
          <w:color w:val="000090"/>
          <w:sz w:val="26"/>
          <w:szCs w:val="26"/>
          <w:lang w:eastAsia="zh-CN"/>
        </w:rPr>
        <w:t>supplemental F</w:t>
      </w:r>
      <w:r w:rsidR="00F853AD" w:rsidRPr="008E1F3A">
        <w:rPr>
          <w:rFonts w:ascii="Arial" w:hAnsi="Arial" w:cs="Arial"/>
          <w:color w:val="000090"/>
          <w:sz w:val="26"/>
          <w:szCs w:val="26"/>
          <w:lang w:eastAsia="zh-CN"/>
        </w:rPr>
        <w:t>igure</w:t>
      </w:r>
      <w:r w:rsidR="00F853AD" w:rsidRPr="00F853AD">
        <w:rPr>
          <w:rFonts w:ascii="Arial" w:hAnsi="Arial" w:cs="Arial"/>
          <w:color w:val="000090"/>
          <w:sz w:val="26"/>
          <w:szCs w:val="26"/>
          <w:lang w:eastAsia="zh-CN"/>
        </w:rPr>
        <w:t xml:space="preserve"> </w:t>
      </w:r>
      <w:ins w:id="4" w:author="Xy" w:date="2017-03-30T00:48:00Z">
        <w:r w:rsidR="00D10B55">
          <w:rPr>
            <w:rFonts w:ascii="Arial" w:hAnsi="Arial" w:cs="Arial"/>
            <w:color w:val="000090"/>
            <w:sz w:val="26"/>
            <w:szCs w:val="26"/>
            <w:lang w:eastAsia="zh-CN"/>
          </w:rPr>
          <w:t>S</w:t>
        </w:r>
      </w:ins>
      <w:r w:rsidR="00F853AD" w:rsidRPr="00F853AD">
        <w:rPr>
          <w:rFonts w:ascii="Arial" w:hAnsi="Arial" w:cs="Arial"/>
          <w:color w:val="000090"/>
          <w:sz w:val="26"/>
          <w:szCs w:val="26"/>
          <w:lang w:eastAsia="zh-CN"/>
        </w:rPr>
        <w:t>3</w:t>
      </w:r>
      <w:r w:rsidR="0074764C" w:rsidRPr="00F853AD">
        <w:rPr>
          <w:rFonts w:ascii="Arial" w:hAnsi="Arial" w:cs="Arial"/>
          <w:color w:val="000090"/>
          <w:sz w:val="26"/>
          <w:szCs w:val="26"/>
          <w:lang w:eastAsia="zh-CN"/>
        </w:rPr>
        <w:t>)</w:t>
      </w:r>
      <w:r w:rsidRPr="008E1F3A">
        <w:rPr>
          <w:rFonts w:ascii="Arial" w:hAnsi="Arial" w:cs="Arial"/>
          <w:color w:val="000090"/>
          <w:sz w:val="26"/>
          <w:szCs w:val="26"/>
          <w:lang w:eastAsia="zh-CN"/>
        </w:rPr>
        <w:t xml:space="preserve">, the </w:t>
      </w:r>
      <w:r w:rsidR="006E0DC0">
        <w:rPr>
          <w:rFonts w:ascii="Arial" w:hAnsi="Arial" w:cs="Arial"/>
          <w:color w:val="000090"/>
          <w:sz w:val="26"/>
          <w:szCs w:val="26"/>
          <w:lang w:eastAsia="zh-CN"/>
        </w:rPr>
        <w:t>results</w:t>
      </w:r>
      <w:r w:rsidRPr="008E1F3A">
        <w:rPr>
          <w:rFonts w:ascii="Arial" w:hAnsi="Arial" w:cs="Arial"/>
          <w:color w:val="000090"/>
          <w:sz w:val="26"/>
          <w:szCs w:val="26"/>
          <w:lang w:eastAsia="zh-CN"/>
        </w:rPr>
        <w:t xml:space="preserve"> </w:t>
      </w:r>
      <w:r w:rsidR="00943301">
        <w:rPr>
          <w:rFonts w:ascii="Arial" w:hAnsi="Arial" w:cs="Arial"/>
          <w:color w:val="000090"/>
          <w:sz w:val="26"/>
          <w:szCs w:val="26"/>
          <w:lang w:eastAsia="zh-CN"/>
        </w:rPr>
        <w:t>for</w:t>
      </w:r>
      <w:r w:rsidR="00943301" w:rsidRPr="008E1F3A">
        <w:rPr>
          <w:rFonts w:ascii="Arial" w:hAnsi="Arial" w:cs="Arial"/>
          <w:color w:val="000090"/>
          <w:sz w:val="26"/>
          <w:szCs w:val="26"/>
          <w:lang w:eastAsia="zh-CN"/>
        </w:rPr>
        <w:t xml:space="preserve"> </w:t>
      </w:r>
      <w:r w:rsidRPr="008E1F3A">
        <w:rPr>
          <w:rFonts w:ascii="Arial" w:hAnsi="Arial" w:cs="Arial"/>
          <w:color w:val="000090"/>
          <w:sz w:val="26"/>
          <w:szCs w:val="26"/>
          <w:lang w:eastAsia="zh-CN"/>
        </w:rPr>
        <w:t xml:space="preserve">precipitation </w:t>
      </w:r>
      <w:r w:rsidR="006E0DC0">
        <w:rPr>
          <w:rFonts w:ascii="Arial" w:hAnsi="Arial" w:cs="Arial"/>
          <w:color w:val="000090"/>
          <w:sz w:val="26"/>
          <w:szCs w:val="26"/>
          <w:lang w:eastAsia="zh-CN"/>
        </w:rPr>
        <w:t xml:space="preserve">features </w:t>
      </w:r>
      <w:r w:rsidRPr="008E1F3A">
        <w:rPr>
          <w:rFonts w:ascii="Arial" w:hAnsi="Arial" w:cs="Arial"/>
          <w:color w:val="000090"/>
          <w:sz w:val="26"/>
          <w:szCs w:val="26"/>
          <w:lang w:eastAsia="zh-CN"/>
        </w:rPr>
        <w:t xml:space="preserve">simulated by CESM at ~1 degree are given. It can be seen that, due to the complex topography over the western U.S., the spatial pattern </w:t>
      </w:r>
      <w:r w:rsidR="00D358E9" w:rsidRPr="008E1F3A">
        <w:rPr>
          <w:rFonts w:ascii="Arial" w:hAnsi="Arial" w:cs="Arial"/>
          <w:color w:val="000090"/>
          <w:sz w:val="26"/>
          <w:szCs w:val="26"/>
          <w:lang w:eastAsia="zh-CN"/>
        </w:rPr>
        <w:t xml:space="preserve">and magnitude </w:t>
      </w:r>
      <w:r w:rsidRPr="008E1F3A">
        <w:rPr>
          <w:rFonts w:ascii="Arial" w:hAnsi="Arial" w:cs="Arial"/>
          <w:color w:val="000090"/>
          <w:sz w:val="26"/>
          <w:szCs w:val="26"/>
          <w:lang w:eastAsia="zh-CN"/>
        </w:rPr>
        <w:t xml:space="preserve">of precipitation </w:t>
      </w:r>
      <w:r w:rsidR="006E0DC0">
        <w:rPr>
          <w:rFonts w:ascii="Arial" w:hAnsi="Arial" w:cs="Arial"/>
          <w:color w:val="000090"/>
          <w:sz w:val="26"/>
          <w:szCs w:val="26"/>
          <w:lang w:eastAsia="zh-CN"/>
        </w:rPr>
        <w:t>are</w:t>
      </w:r>
      <w:r w:rsidRPr="008E1F3A">
        <w:rPr>
          <w:rFonts w:ascii="Arial" w:hAnsi="Arial" w:cs="Arial"/>
          <w:color w:val="000090"/>
          <w:sz w:val="26"/>
          <w:szCs w:val="26"/>
          <w:lang w:eastAsia="zh-CN"/>
        </w:rPr>
        <w:t xml:space="preserve"> poorly presented </w:t>
      </w:r>
      <w:r w:rsidR="00AD5CEA">
        <w:rPr>
          <w:rFonts w:ascii="Arial" w:hAnsi="Arial" w:cs="Arial"/>
          <w:color w:val="000090"/>
          <w:sz w:val="26"/>
          <w:szCs w:val="26"/>
          <w:lang w:eastAsia="zh-CN"/>
        </w:rPr>
        <w:t xml:space="preserve">and generally underestimated </w:t>
      </w:r>
      <w:r w:rsidRPr="008E1F3A">
        <w:rPr>
          <w:rFonts w:ascii="Arial" w:hAnsi="Arial" w:cs="Arial"/>
          <w:color w:val="000090"/>
          <w:sz w:val="26"/>
          <w:szCs w:val="26"/>
          <w:lang w:eastAsia="zh-CN"/>
        </w:rPr>
        <w:t xml:space="preserve">in CESM at coarse resolution. </w:t>
      </w:r>
      <w:r w:rsidR="00D358E9" w:rsidRPr="008E1F3A">
        <w:rPr>
          <w:rFonts w:ascii="Arial" w:hAnsi="Arial" w:cs="Arial"/>
          <w:color w:val="000090"/>
          <w:sz w:val="26"/>
          <w:szCs w:val="26"/>
          <w:lang w:eastAsia="zh-CN"/>
        </w:rPr>
        <w:t xml:space="preserve">It is hard to </w:t>
      </w:r>
      <w:r w:rsidR="00E5117F">
        <w:rPr>
          <w:rFonts w:ascii="Arial" w:hAnsi="Arial" w:cs="Arial"/>
          <w:color w:val="000090"/>
          <w:sz w:val="26"/>
          <w:szCs w:val="26"/>
          <w:lang w:eastAsia="zh-CN"/>
        </w:rPr>
        <w:t>be confident</w:t>
      </w:r>
      <w:r w:rsidR="00D358E9" w:rsidRPr="008E1F3A">
        <w:rPr>
          <w:rFonts w:ascii="Arial" w:hAnsi="Arial" w:cs="Arial"/>
          <w:color w:val="000090"/>
          <w:sz w:val="26"/>
          <w:szCs w:val="26"/>
          <w:lang w:eastAsia="zh-CN"/>
        </w:rPr>
        <w:t xml:space="preserve"> that </w:t>
      </w:r>
      <w:r w:rsidR="00C25762" w:rsidRPr="008E1F3A">
        <w:rPr>
          <w:rFonts w:ascii="Arial" w:hAnsi="Arial" w:cs="Arial"/>
          <w:color w:val="000090"/>
          <w:sz w:val="26"/>
          <w:szCs w:val="26"/>
          <w:lang w:eastAsia="zh-CN"/>
        </w:rPr>
        <w:t xml:space="preserve">precipitation </w:t>
      </w:r>
      <w:r w:rsidR="00E5117F">
        <w:rPr>
          <w:rFonts w:ascii="Arial" w:hAnsi="Arial" w:cs="Arial"/>
          <w:color w:val="000090"/>
          <w:sz w:val="26"/>
          <w:szCs w:val="26"/>
          <w:lang w:eastAsia="zh-CN"/>
        </w:rPr>
        <w:t xml:space="preserve">changes </w:t>
      </w:r>
      <w:r w:rsidR="00D358E9" w:rsidRPr="008E1F3A">
        <w:rPr>
          <w:rFonts w:ascii="Arial" w:hAnsi="Arial" w:cs="Arial"/>
          <w:color w:val="000090"/>
          <w:sz w:val="26"/>
          <w:szCs w:val="26"/>
          <w:lang w:eastAsia="zh-CN"/>
        </w:rPr>
        <w:t xml:space="preserve">can be </w:t>
      </w:r>
      <w:proofErr w:type="gramStart"/>
      <w:r w:rsidR="00D358E9" w:rsidRPr="008E1F3A">
        <w:rPr>
          <w:rFonts w:ascii="Arial" w:hAnsi="Arial" w:cs="Arial"/>
          <w:color w:val="000090"/>
          <w:sz w:val="26"/>
          <w:szCs w:val="26"/>
          <w:lang w:eastAsia="zh-CN"/>
        </w:rPr>
        <w:t>well</w:t>
      </w:r>
      <w:r w:rsidR="00E5117F">
        <w:rPr>
          <w:rFonts w:ascii="Arial" w:hAnsi="Arial" w:cs="Arial"/>
          <w:color w:val="000090"/>
          <w:sz w:val="26"/>
          <w:szCs w:val="26"/>
          <w:lang w:eastAsia="zh-CN"/>
        </w:rPr>
        <w:t>-</w:t>
      </w:r>
      <w:r w:rsidR="00D358E9" w:rsidRPr="008E1F3A">
        <w:rPr>
          <w:rFonts w:ascii="Arial" w:hAnsi="Arial" w:cs="Arial"/>
          <w:color w:val="000090"/>
          <w:sz w:val="26"/>
          <w:szCs w:val="26"/>
          <w:lang w:eastAsia="zh-CN"/>
        </w:rPr>
        <w:t>captured</w:t>
      </w:r>
      <w:proofErr w:type="gramEnd"/>
      <w:r w:rsidR="00D358E9" w:rsidRPr="008E1F3A">
        <w:rPr>
          <w:rFonts w:ascii="Arial" w:hAnsi="Arial" w:cs="Arial"/>
          <w:color w:val="000090"/>
          <w:sz w:val="26"/>
          <w:szCs w:val="26"/>
          <w:lang w:eastAsia="zh-CN"/>
        </w:rPr>
        <w:t xml:space="preserve"> without the incorporation of fine-scale dynamical processes.</w:t>
      </w:r>
      <w:r w:rsidR="00C25762" w:rsidRPr="008E1F3A">
        <w:rPr>
          <w:rFonts w:ascii="Arial" w:hAnsi="Arial" w:cs="Arial"/>
          <w:color w:val="000090"/>
          <w:sz w:val="26"/>
          <w:szCs w:val="26"/>
          <w:lang w:eastAsia="zh-CN"/>
        </w:rPr>
        <w:t xml:space="preserve"> The </w:t>
      </w:r>
      <w:r w:rsidR="00914A8C" w:rsidRPr="008E1F3A">
        <w:rPr>
          <w:rFonts w:ascii="Arial" w:hAnsi="Arial" w:cs="Arial"/>
          <w:color w:val="000090"/>
          <w:sz w:val="26"/>
          <w:szCs w:val="26"/>
          <w:lang w:eastAsia="zh-CN"/>
        </w:rPr>
        <w:t xml:space="preserve">ability for GCMs to simulate extreme precipitation </w:t>
      </w:r>
      <w:r w:rsidR="000E6FEA">
        <w:rPr>
          <w:rFonts w:ascii="Arial" w:hAnsi="Arial" w:cs="Arial"/>
          <w:color w:val="000090"/>
          <w:sz w:val="26"/>
          <w:szCs w:val="26"/>
          <w:lang w:eastAsia="zh-CN"/>
        </w:rPr>
        <w:t xml:space="preserve">also </w:t>
      </w:r>
      <w:r w:rsidR="00914A8C" w:rsidRPr="008E1F3A">
        <w:rPr>
          <w:rFonts w:ascii="Arial" w:hAnsi="Arial" w:cs="Arial"/>
          <w:color w:val="000090"/>
          <w:sz w:val="26"/>
          <w:szCs w:val="26"/>
          <w:lang w:eastAsia="zh-CN"/>
        </w:rPr>
        <w:t xml:space="preserve">strongly depends </w:t>
      </w:r>
      <w:r w:rsidR="00C25762" w:rsidRPr="008E1F3A">
        <w:rPr>
          <w:rFonts w:ascii="Arial" w:hAnsi="Arial" w:cs="Arial"/>
          <w:color w:val="000090"/>
          <w:sz w:val="26"/>
          <w:szCs w:val="26"/>
          <w:lang w:eastAsia="zh-CN"/>
        </w:rPr>
        <w:t xml:space="preserve">on </w:t>
      </w:r>
      <w:r w:rsidR="00894E44">
        <w:rPr>
          <w:rFonts w:ascii="Arial" w:hAnsi="Arial" w:cs="Arial"/>
          <w:color w:val="000090"/>
          <w:sz w:val="26"/>
          <w:szCs w:val="26"/>
          <w:lang w:eastAsia="zh-CN"/>
        </w:rPr>
        <w:t xml:space="preserve">the </w:t>
      </w:r>
      <w:r w:rsidR="00C25762" w:rsidRPr="008E1F3A">
        <w:rPr>
          <w:rFonts w:ascii="Arial" w:hAnsi="Arial" w:cs="Arial"/>
          <w:color w:val="000090"/>
          <w:sz w:val="26"/>
          <w:szCs w:val="26"/>
          <w:lang w:eastAsia="zh-CN"/>
        </w:rPr>
        <w:t>horiz</w:t>
      </w:r>
      <w:r w:rsidR="00914A8C" w:rsidRPr="008E1F3A">
        <w:rPr>
          <w:rFonts w:ascii="Arial" w:hAnsi="Arial" w:cs="Arial"/>
          <w:color w:val="000090"/>
          <w:sz w:val="26"/>
          <w:szCs w:val="26"/>
          <w:lang w:eastAsia="zh-CN"/>
        </w:rPr>
        <w:t>o</w:t>
      </w:r>
      <w:r w:rsidR="00170B66">
        <w:rPr>
          <w:rFonts w:ascii="Arial" w:hAnsi="Arial" w:cs="Arial"/>
          <w:color w:val="000090"/>
          <w:sz w:val="26"/>
          <w:szCs w:val="26"/>
          <w:lang w:eastAsia="zh-CN"/>
        </w:rPr>
        <w:t xml:space="preserve">ntal resolution as discussed in </w:t>
      </w:r>
      <w:proofErr w:type="spellStart"/>
      <w:r w:rsidR="00694F19">
        <w:rPr>
          <w:rFonts w:ascii="Arial" w:hAnsi="Arial" w:cs="Arial"/>
          <w:color w:val="000090"/>
          <w:sz w:val="26"/>
          <w:szCs w:val="26"/>
          <w:lang w:eastAsia="zh-CN"/>
        </w:rPr>
        <w:t>Wehner</w:t>
      </w:r>
      <w:proofErr w:type="spellEnd"/>
      <w:r w:rsidR="00170B66">
        <w:rPr>
          <w:rFonts w:ascii="Arial" w:hAnsi="Arial" w:cs="Arial"/>
          <w:color w:val="000090"/>
          <w:sz w:val="26"/>
          <w:szCs w:val="26"/>
          <w:lang w:eastAsia="zh-CN"/>
        </w:rPr>
        <w:t xml:space="preserve"> et al.</w:t>
      </w:r>
      <w:r w:rsidR="00694F19">
        <w:rPr>
          <w:rFonts w:ascii="Arial" w:hAnsi="Arial" w:cs="Arial"/>
          <w:color w:val="000090"/>
          <w:sz w:val="26"/>
          <w:szCs w:val="26"/>
          <w:lang w:eastAsia="zh-CN"/>
        </w:rPr>
        <w:t xml:space="preserve"> </w:t>
      </w:r>
      <w:r w:rsidR="00170B66">
        <w:rPr>
          <w:rFonts w:ascii="Arial" w:hAnsi="Arial" w:cs="Arial"/>
          <w:color w:val="000090"/>
          <w:sz w:val="26"/>
          <w:szCs w:val="26"/>
          <w:lang w:eastAsia="zh-CN"/>
        </w:rPr>
        <w:t>(</w:t>
      </w:r>
      <w:r w:rsidR="00694F19" w:rsidRPr="00694F19">
        <w:rPr>
          <w:rFonts w:ascii="Arial" w:hAnsi="Arial" w:cs="Arial"/>
          <w:color w:val="000090"/>
          <w:sz w:val="26"/>
          <w:szCs w:val="26"/>
          <w:lang w:eastAsia="zh-CN"/>
        </w:rPr>
        <w:t xml:space="preserve">2010) </w:t>
      </w:r>
      <w:r w:rsidR="00067891">
        <w:rPr>
          <w:rFonts w:ascii="Arial" w:hAnsi="Arial" w:cs="Arial"/>
          <w:color w:val="000090"/>
          <w:sz w:val="26"/>
          <w:szCs w:val="26"/>
          <w:lang w:eastAsia="zh-CN"/>
        </w:rPr>
        <w:t>since</w:t>
      </w:r>
      <w:r w:rsidR="00067891" w:rsidRPr="008E1F3A">
        <w:rPr>
          <w:rFonts w:ascii="Arial" w:hAnsi="Arial" w:cs="Arial"/>
          <w:color w:val="000090"/>
          <w:sz w:val="26"/>
          <w:szCs w:val="26"/>
          <w:lang w:eastAsia="zh-CN"/>
        </w:rPr>
        <w:t xml:space="preserve"> </w:t>
      </w:r>
      <w:r w:rsidR="00D2699D" w:rsidRPr="008E1F3A">
        <w:rPr>
          <w:rFonts w:ascii="Arial" w:hAnsi="Arial" w:cs="Arial"/>
          <w:color w:val="000090"/>
          <w:sz w:val="26"/>
          <w:szCs w:val="26"/>
          <w:lang w:eastAsia="zh-CN"/>
        </w:rPr>
        <w:t>precipitation</w:t>
      </w:r>
      <w:r w:rsidR="00067891">
        <w:rPr>
          <w:rFonts w:ascii="Arial" w:hAnsi="Arial" w:cs="Arial"/>
          <w:color w:val="000090"/>
          <w:sz w:val="26"/>
          <w:szCs w:val="26"/>
          <w:lang w:eastAsia="zh-CN"/>
        </w:rPr>
        <w:t xml:space="preserve"> typically</w:t>
      </w:r>
      <w:r w:rsidR="00D2699D" w:rsidRPr="008E1F3A">
        <w:rPr>
          <w:rFonts w:ascii="Arial" w:hAnsi="Arial" w:cs="Arial"/>
          <w:color w:val="000090"/>
          <w:sz w:val="26"/>
          <w:szCs w:val="26"/>
          <w:lang w:eastAsia="zh-CN"/>
        </w:rPr>
        <w:t xml:space="preserve"> intensifies at high resolution </w:t>
      </w:r>
      <w:r w:rsidR="00094D05">
        <w:rPr>
          <w:rFonts w:ascii="Arial" w:hAnsi="Arial" w:cs="Arial"/>
          <w:color w:val="000090"/>
          <w:sz w:val="26"/>
          <w:szCs w:val="26"/>
          <w:lang w:eastAsia="zh-CN"/>
        </w:rPr>
        <w:t>(</w:t>
      </w:r>
      <w:r w:rsidR="00094D05" w:rsidRPr="00094D05">
        <w:rPr>
          <w:rFonts w:ascii="Arial" w:hAnsi="Arial" w:cs="Arial"/>
          <w:color w:val="000090"/>
          <w:sz w:val="26"/>
          <w:szCs w:val="26"/>
          <w:lang w:eastAsia="zh-CN"/>
        </w:rPr>
        <w:t>Rauscher e</w:t>
      </w:r>
      <w:r w:rsidR="00094D05">
        <w:rPr>
          <w:rFonts w:ascii="Arial" w:hAnsi="Arial" w:cs="Arial"/>
          <w:color w:val="000090"/>
          <w:sz w:val="26"/>
          <w:szCs w:val="26"/>
          <w:lang w:eastAsia="zh-CN"/>
        </w:rPr>
        <w:t>t al. 2016; O’Brien et al. 2016).</w:t>
      </w:r>
      <w:r w:rsidR="00894E44">
        <w:rPr>
          <w:rFonts w:ascii="Arial" w:hAnsi="Arial" w:cs="Arial"/>
          <w:color w:val="000090"/>
          <w:sz w:val="26"/>
          <w:szCs w:val="26"/>
          <w:lang w:eastAsia="zh-CN"/>
        </w:rPr>
        <w:t xml:space="preserve"> </w:t>
      </w:r>
      <w:r w:rsidR="00694F19">
        <w:rPr>
          <w:rFonts w:ascii="Arial" w:hAnsi="Arial" w:cs="Arial"/>
          <w:color w:val="000090"/>
          <w:sz w:val="26"/>
          <w:szCs w:val="26"/>
          <w:lang w:eastAsia="zh-CN"/>
        </w:rPr>
        <w:t>In addition</w:t>
      </w:r>
      <w:r w:rsidR="00D358E9" w:rsidRPr="008E1F3A">
        <w:rPr>
          <w:rFonts w:ascii="Arial" w:hAnsi="Arial" w:cs="Arial"/>
          <w:color w:val="000090"/>
          <w:sz w:val="26"/>
          <w:szCs w:val="26"/>
          <w:lang w:eastAsia="zh-CN"/>
        </w:rPr>
        <w:t>, g</w:t>
      </w:r>
      <w:r w:rsidRPr="008E1F3A">
        <w:rPr>
          <w:rFonts w:ascii="Arial" w:hAnsi="Arial" w:cs="Arial"/>
          <w:color w:val="000090"/>
          <w:sz w:val="26"/>
          <w:szCs w:val="26"/>
          <w:lang w:eastAsia="zh-CN"/>
        </w:rPr>
        <w:t xml:space="preserve">iven </w:t>
      </w:r>
      <w:r w:rsidR="00E5117F">
        <w:rPr>
          <w:rFonts w:ascii="Arial" w:hAnsi="Arial" w:cs="Arial"/>
          <w:color w:val="000090"/>
          <w:sz w:val="26"/>
          <w:szCs w:val="26"/>
          <w:lang w:eastAsia="zh-CN"/>
        </w:rPr>
        <w:t xml:space="preserve">that </w:t>
      </w:r>
      <w:r w:rsidRPr="008E1F3A">
        <w:rPr>
          <w:rFonts w:ascii="Arial" w:hAnsi="Arial" w:cs="Arial"/>
          <w:color w:val="000090"/>
          <w:sz w:val="26"/>
          <w:szCs w:val="26"/>
          <w:lang w:eastAsia="zh-CN"/>
        </w:rPr>
        <w:t xml:space="preserve">the </w:t>
      </w:r>
      <w:r w:rsidR="001A1BDE" w:rsidRPr="008E1F3A">
        <w:rPr>
          <w:rFonts w:ascii="Arial" w:hAnsi="Arial" w:cs="Arial" w:hint="eastAsia"/>
          <w:color w:val="000090"/>
          <w:sz w:val="26"/>
          <w:szCs w:val="26"/>
          <w:lang w:eastAsia="zh-CN"/>
        </w:rPr>
        <w:t xml:space="preserve">CMIP5 and </w:t>
      </w:r>
      <w:r w:rsidRPr="008E1F3A">
        <w:rPr>
          <w:rFonts w:ascii="Arial" w:hAnsi="Arial" w:cs="Arial"/>
          <w:color w:val="000090"/>
          <w:sz w:val="26"/>
          <w:szCs w:val="26"/>
          <w:lang w:eastAsia="zh-CN"/>
        </w:rPr>
        <w:t>CESM-LENS prediction</w:t>
      </w:r>
      <w:r w:rsidR="00E5117F">
        <w:rPr>
          <w:rFonts w:ascii="Arial" w:hAnsi="Arial" w:cs="Arial"/>
          <w:color w:val="000090"/>
          <w:sz w:val="26"/>
          <w:szCs w:val="26"/>
          <w:lang w:eastAsia="zh-CN"/>
        </w:rPr>
        <w:t>s</w:t>
      </w:r>
      <w:r w:rsidRPr="008E1F3A">
        <w:rPr>
          <w:rFonts w:ascii="Arial" w:hAnsi="Arial" w:cs="Arial"/>
          <w:color w:val="000090"/>
          <w:sz w:val="26"/>
          <w:szCs w:val="26"/>
          <w:lang w:eastAsia="zh-CN"/>
        </w:rPr>
        <w:t xml:space="preserve"> </w:t>
      </w:r>
      <w:r w:rsidR="00D358E9" w:rsidRPr="008E1F3A">
        <w:rPr>
          <w:rFonts w:ascii="Arial" w:hAnsi="Arial" w:cs="Arial"/>
          <w:color w:val="000090"/>
          <w:sz w:val="26"/>
          <w:szCs w:val="26"/>
          <w:lang w:eastAsia="zh-CN"/>
        </w:rPr>
        <w:t>over the 21</w:t>
      </w:r>
      <w:r w:rsidR="00D358E9" w:rsidRPr="00694F19">
        <w:rPr>
          <w:rFonts w:ascii="Arial" w:hAnsi="Arial" w:cs="Arial"/>
          <w:color w:val="000090"/>
          <w:sz w:val="26"/>
          <w:szCs w:val="26"/>
          <w:lang w:eastAsia="zh-CN"/>
        </w:rPr>
        <w:t>st</w:t>
      </w:r>
      <w:r w:rsidR="00D358E9" w:rsidRPr="008E1F3A">
        <w:rPr>
          <w:rFonts w:ascii="Arial" w:hAnsi="Arial" w:cs="Arial"/>
          <w:color w:val="000090"/>
          <w:sz w:val="26"/>
          <w:szCs w:val="26"/>
          <w:lang w:eastAsia="zh-CN"/>
        </w:rPr>
        <w:t xml:space="preserve"> century are coupled ocean-atmospheric simulation, it is </w:t>
      </w:r>
      <w:r w:rsidR="00694F19">
        <w:rPr>
          <w:rFonts w:ascii="Arial" w:hAnsi="Arial" w:cs="Arial"/>
          <w:color w:val="000090"/>
          <w:sz w:val="26"/>
          <w:szCs w:val="26"/>
          <w:lang w:eastAsia="zh-CN"/>
        </w:rPr>
        <w:t xml:space="preserve">even </w:t>
      </w:r>
      <w:r w:rsidR="00E5117F">
        <w:rPr>
          <w:rFonts w:ascii="Arial" w:hAnsi="Arial" w:cs="Arial"/>
          <w:color w:val="000090"/>
          <w:sz w:val="26"/>
          <w:szCs w:val="26"/>
          <w:lang w:eastAsia="zh-CN"/>
        </w:rPr>
        <w:t>more difficult</w:t>
      </w:r>
      <w:r w:rsidR="00E5117F" w:rsidRPr="008E1F3A">
        <w:rPr>
          <w:rFonts w:ascii="Arial" w:hAnsi="Arial" w:cs="Arial"/>
          <w:color w:val="000090"/>
          <w:sz w:val="26"/>
          <w:szCs w:val="26"/>
          <w:lang w:eastAsia="zh-CN"/>
        </w:rPr>
        <w:t xml:space="preserve"> </w:t>
      </w:r>
      <w:r w:rsidR="00D358E9" w:rsidRPr="008E1F3A">
        <w:rPr>
          <w:rFonts w:ascii="Arial" w:hAnsi="Arial" w:cs="Arial"/>
          <w:color w:val="000090"/>
          <w:sz w:val="26"/>
          <w:szCs w:val="26"/>
          <w:lang w:eastAsia="zh-CN"/>
        </w:rPr>
        <w:t xml:space="preserve">to compare directly to our results, which </w:t>
      </w:r>
      <w:r w:rsidR="00E5117F">
        <w:rPr>
          <w:rFonts w:ascii="Arial" w:hAnsi="Arial" w:cs="Arial"/>
          <w:color w:val="000090"/>
          <w:sz w:val="26"/>
          <w:szCs w:val="26"/>
          <w:lang w:eastAsia="zh-CN"/>
        </w:rPr>
        <w:t>are purely</w:t>
      </w:r>
      <w:r w:rsidR="00E5117F" w:rsidRPr="008E1F3A">
        <w:rPr>
          <w:rFonts w:ascii="Arial" w:hAnsi="Arial" w:cs="Arial"/>
          <w:color w:val="000090"/>
          <w:sz w:val="26"/>
          <w:szCs w:val="26"/>
          <w:lang w:eastAsia="zh-CN"/>
        </w:rPr>
        <w:t xml:space="preserve"> </w:t>
      </w:r>
      <w:r w:rsidR="00D358E9" w:rsidRPr="008E1F3A">
        <w:rPr>
          <w:rFonts w:ascii="Arial" w:hAnsi="Arial" w:cs="Arial"/>
          <w:color w:val="000090"/>
          <w:sz w:val="26"/>
          <w:szCs w:val="26"/>
          <w:lang w:eastAsia="zh-CN"/>
        </w:rPr>
        <w:t>forced by the bias-correct</w:t>
      </w:r>
      <w:r w:rsidR="00694F19">
        <w:rPr>
          <w:rFonts w:ascii="Arial" w:hAnsi="Arial" w:cs="Arial"/>
          <w:color w:val="000090"/>
          <w:sz w:val="26"/>
          <w:szCs w:val="26"/>
          <w:lang w:eastAsia="zh-CN"/>
        </w:rPr>
        <w:t>ed</w:t>
      </w:r>
      <w:r w:rsidR="00D358E9" w:rsidRPr="008E1F3A">
        <w:rPr>
          <w:rFonts w:ascii="Arial" w:hAnsi="Arial" w:cs="Arial"/>
          <w:color w:val="000090"/>
          <w:sz w:val="26"/>
          <w:szCs w:val="26"/>
          <w:lang w:eastAsia="zh-CN"/>
        </w:rPr>
        <w:t xml:space="preserve"> SSTs from mean coupled </w:t>
      </w:r>
      <w:r w:rsidR="00694F19">
        <w:rPr>
          <w:rFonts w:ascii="Arial" w:hAnsi="Arial" w:cs="Arial"/>
          <w:color w:val="000090"/>
          <w:sz w:val="26"/>
          <w:szCs w:val="26"/>
          <w:lang w:eastAsia="zh-CN"/>
        </w:rPr>
        <w:t>CESM</w:t>
      </w:r>
      <w:r w:rsidR="00D358E9" w:rsidRPr="008E1F3A">
        <w:rPr>
          <w:rFonts w:ascii="Arial" w:hAnsi="Arial" w:cs="Arial"/>
          <w:color w:val="000090"/>
          <w:sz w:val="26"/>
          <w:szCs w:val="26"/>
          <w:lang w:eastAsia="zh-CN"/>
        </w:rPr>
        <w:t xml:space="preserve"> output</w:t>
      </w:r>
      <w:r w:rsidR="009F023A" w:rsidRPr="008E1F3A">
        <w:rPr>
          <w:rFonts w:ascii="Arial" w:hAnsi="Arial" w:cs="Arial"/>
          <w:color w:val="000090"/>
          <w:sz w:val="26"/>
          <w:szCs w:val="26"/>
          <w:lang w:eastAsia="zh-CN"/>
        </w:rPr>
        <w:t>.</w:t>
      </w:r>
    </w:p>
    <w:p w14:paraId="61F8368E" w14:textId="77777777" w:rsidR="00936026" w:rsidRDefault="00936026" w:rsidP="00894E44">
      <w:pPr>
        <w:widowControl w:val="0"/>
        <w:autoSpaceDE w:val="0"/>
        <w:autoSpaceDN w:val="0"/>
        <w:adjustRightInd w:val="0"/>
        <w:jc w:val="both"/>
        <w:rPr>
          <w:rFonts w:ascii="Arial" w:hAnsi="Arial" w:cs="Arial"/>
          <w:color w:val="000090"/>
          <w:sz w:val="26"/>
          <w:szCs w:val="26"/>
          <w:lang w:eastAsia="zh-CN"/>
        </w:rPr>
      </w:pPr>
    </w:p>
    <w:p w14:paraId="2ACE8EBE" w14:textId="2FD83396" w:rsidR="00610FA8" w:rsidRPr="008E1F3A" w:rsidRDefault="00726A7A" w:rsidP="005D18D0">
      <w:pPr>
        <w:widowControl w:val="0"/>
        <w:autoSpaceDE w:val="0"/>
        <w:autoSpaceDN w:val="0"/>
        <w:adjustRightInd w:val="0"/>
        <w:jc w:val="both"/>
        <w:rPr>
          <w:rFonts w:ascii="Arial" w:hAnsi="Arial" w:cs="Arial"/>
          <w:color w:val="0000FF"/>
          <w:sz w:val="26"/>
          <w:szCs w:val="26"/>
          <w:lang w:eastAsia="zh-CN"/>
        </w:rPr>
      </w:pPr>
      <w:r w:rsidRPr="008E1F3A">
        <w:rPr>
          <w:rFonts w:ascii="Arial" w:hAnsi="Arial" w:cs="Arial"/>
          <w:color w:val="000090"/>
          <w:sz w:val="26"/>
          <w:szCs w:val="26"/>
        </w:rPr>
        <w:t xml:space="preserve">Accounting for models’ uncertainty is surely important, however, we also want to motivate the use of a </w:t>
      </w:r>
      <w:r w:rsidR="00B82EFA">
        <w:rPr>
          <w:rFonts w:ascii="Arial" w:hAnsi="Arial" w:cs="Arial"/>
          <w:color w:val="000090"/>
          <w:sz w:val="26"/>
          <w:szCs w:val="26"/>
        </w:rPr>
        <w:t>high-quality</w:t>
      </w:r>
      <w:r w:rsidRPr="008E1F3A">
        <w:rPr>
          <w:rFonts w:ascii="Arial" w:hAnsi="Arial" w:cs="Arial"/>
          <w:color w:val="000090"/>
          <w:sz w:val="26"/>
          <w:szCs w:val="26"/>
        </w:rPr>
        <w:t xml:space="preserve"> model to reduce the signal noise. M</w:t>
      </w:r>
      <w:r w:rsidR="00B82EFA">
        <w:rPr>
          <w:rFonts w:ascii="Arial" w:hAnsi="Arial" w:cs="Arial"/>
          <w:color w:val="000090"/>
          <w:sz w:val="26"/>
          <w:szCs w:val="26"/>
        </w:rPr>
        <w:t>eans from m</w:t>
      </w:r>
      <w:r w:rsidRPr="008E1F3A">
        <w:rPr>
          <w:rFonts w:ascii="Arial" w:hAnsi="Arial" w:cs="Arial"/>
          <w:color w:val="000090"/>
          <w:sz w:val="26"/>
          <w:szCs w:val="26"/>
        </w:rPr>
        <w:t>ultiple models</w:t>
      </w:r>
      <w:r w:rsidR="00B82EFA">
        <w:rPr>
          <w:rFonts w:ascii="Arial" w:hAnsi="Arial" w:cs="Arial"/>
          <w:color w:val="000090"/>
          <w:sz w:val="26"/>
          <w:szCs w:val="26"/>
        </w:rPr>
        <w:t xml:space="preserve"> a</w:t>
      </w:r>
      <w:r w:rsidRPr="008E1F3A">
        <w:rPr>
          <w:rFonts w:ascii="Arial" w:hAnsi="Arial" w:cs="Arial"/>
          <w:color w:val="000090"/>
          <w:sz w:val="26"/>
          <w:szCs w:val="26"/>
        </w:rPr>
        <w:t>re better for simulating the climate variability, but the accuracy might be reduced due to compensation of the results from both good models and f</w:t>
      </w:r>
      <w:r w:rsidR="008B5523" w:rsidRPr="008E1F3A">
        <w:rPr>
          <w:rFonts w:ascii="Arial" w:hAnsi="Arial" w:cs="Arial"/>
          <w:color w:val="000090"/>
          <w:sz w:val="26"/>
          <w:szCs w:val="26"/>
        </w:rPr>
        <w:t xml:space="preserve">air models. Our aim in this study is to </w:t>
      </w:r>
      <w:r w:rsidR="002F55A7">
        <w:rPr>
          <w:rFonts w:ascii="Arial" w:hAnsi="Arial" w:cs="Arial"/>
          <w:color w:val="000090"/>
          <w:sz w:val="26"/>
          <w:szCs w:val="26"/>
        </w:rPr>
        <w:t>understand</w:t>
      </w:r>
      <w:r w:rsidR="002F55A7" w:rsidRPr="008E1F3A">
        <w:rPr>
          <w:rFonts w:ascii="Arial" w:hAnsi="Arial" w:cs="Arial"/>
          <w:color w:val="000090"/>
          <w:sz w:val="26"/>
          <w:szCs w:val="26"/>
        </w:rPr>
        <w:t xml:space="preserve"> </w:t>
      </w:r>
      <w:r w:rsidR="008B5523" w:rsidRPr="008E1F3A">
        <w:rPr>
          <w:rFonts w:ascii="Arial" w:hAnsi="Arial" w:cs="Arial"/>
          <w:color w:val="000090"/>
          <w:sz w:val="26"/>
          <w:szCs w:val="26"/>
        </w:rPr>
        <w:t xml:space="preserve">how precipitation is supposed to be changed </w:t>
      </w:r>
      <w:r w:rsidR="00F50923">
        <w:rPr>
          <w:rFonts w:ascii="Arial" w:hAnsi="Arial" w:cs="Arial"/>
          <w:color w:val="000090"/>
          <w:sz w:val="26"/>
          <w:szCs w:val="26"/>
        </w:rPr>
        <w:t>in</w:t>
      </w:r>
      <w:r w:rsidR="008B5523" w:rsidRPr="008E1F3A">
        <w:rPr>
          <w:rFonts w:ascii="Arial" w:hAnsi="Arial" w:cs="Arial"/>
          <w:color w:val="000090"/>
          <w:sz w:val="26"/>
          <w:szCs w:val="26"/>
        </w:rPr>
        <w:t xml:space="preserve"> </w:t>
      </w:r>
      <w:r w:rsidR="00F50923">
        <w:rPr>
          <w:rFonts w:ascii="Arial" w:hAnsi="Arial" w:cs="Arial"/>
          <w:color w:val="000090"/>
          <w:sz w:val="26"/>
          <w:szCs w:val="26"/>
        </w:rPr>
        <w:t>diverse</w:t>
      </w:r>
      <w:r w:rsidR="008B5523" w:rsidRPr="008E1F3A">
        <w:rPr>
          <w:rFonts w:ascii="Arial" w:hAnsi="Arial" w:cs="Arial"/>
          <w:color w:val="000090"/>
          <w:sz w:val="26"/>
          <w:szCs w:val="26"/>
        </w:rPr>
        <w:t xml:space="preserve"> </w:t>
      </w:r>
      <w:r w:rsidR="00F50923">
        <w:rPr>
          <w:rFonts w:ascii="Arial" w:hAnsi="Arial" w:cs="Arial"/>
          <w:color w:val="000090"/>
          <w:sz w:val="26"/>
          <w:szCs w:val="26"/>
        </w:rPr>
        <w:t xml:space="preserve">climate regions </w:t>
      </w:r>
      <w:r w:rsidR="008B5523" w:rsidRPr="008E1F3A">
        <w:rPr>
          <w:rFonts w:ascii="Arial" w:hAnsi="Arial" w:cs="Arial"/>
          <w:color w:val="000090"/>
          <w:sz w:val="26"/>
          <w:szCs w:val="26"/>
        </w:rPr>
        <w:t>in the future, and what are the main mechanisms that drive corresponding changes</w:t>
      </w:r>
      <w:r w:rsidR="00D47271" w:rsidRPr="008E1F3A">
        <w:rPr>
          <w:rFonts w:ascii="Arial" w:hAnsi="Arial" w:cs="Arial"/>
          <w:color w:val="000090"/>
          <w:sz w:val="26"/>
          <w:szCs w:val="26"/>
        </w:rPr>
        <w:t xml:space="preserve"> in a well-performed model</w:t>
      </w:r>
      <w:r w:rsidR="00F50923">
        <w:rPr>
          <w:rFonts w:ascii="Arial" w:hAnsi="Arial" w:cs="Arial"/>
          <w:color w:val="000090"/>
          <w:sz w:val="26"/>
          <w:szCs w:val="26"/>
        </w:rPr>
        <w:t xml:space="preserve"> with well-represented topography</w:t>
      </w:r>
      <w:r w:rsidR="008B5523" w:rsidRPr="008E1F3A">
        <w:rPr>
          <w:rFonts w:ascii="Arial" w:hAnsi="Arial" w:cs="Arial"/>
          <w:color w:val="000090"/>
          <w:sz w:val="26"/>
          <w:szCs w:val="26"/>
        </w:rPr>
        <w:t>. Even using different models</w:t>
      </w:r>
      <w:r w:rsidR="00F50923">
        <w:rPr>
          <w:rFonts w:ascii="Arial" w:hAnsi="Arial" w:cs="Arial"/>
          <w:color w:val="000090"/>
          <w:sz w:val="26"/>
          <w:szCs w:val="26"/>
        </w:rPr>
        <w:t>, w</w:t>
      </w:r>
      <w:r w:rsidR="008B5523" w:rsidRPr="008E1F3A">
        <w:rPr>
          <w:rFonts w:ascii="Arial" w:hAnsi="Arial" w:cs="Arial"/>
          <w:color w:val="000090"/>
          <w:sz w:val="26"/>
          <w:szCs w:val="26"/>
        </w:rPr>
        <w:t>e suppose the physical relationship and spatial characteristics still hold.</w:t>
      </w:r>
    </w:p>
    <w:p w14:paraId="24AEEF11" w14:textId="77777777" w:rsidR="006F14B9" w:rsidRDefault="006F14B9" w:rsidP="005D18D0">
      <w:pPr>
        <w:widowControl w:val="0"/>
        <w:autoSpaceDE w:val="0"/>
        <w:autoSpaceDN w:val="0"/>
        <w:adjustRightInd w:val="0"/>
        <w:jc w:val="both"/>
        <w:rPr>
          <w:ins w:id="5" w:author="Xy" w:date="2017-03-29T23:44:00Z"/>
          <w:rFonts w:ascii="Arial" w:hAnsi="Arial" w:cs="Arial"/>
          <w:color w:val="FF0000"/>
          <w:sz w:val="26"/>
          <w:szCs w:val="26"/>
          <w:lang w:eastAsia="zh-CN"/>
        </w:rPr>
      </w:pPr>
    </w:p>
    <w:p w14:paraId="731CE71E" w14:textId="14CDA2C3" w:rsidR="002F2742" w:rsidRDefault="002F2742" w:rsidP="005D18D0">
      <w:pPr>
        <w:widowControl w:val="0"/>
        <w:autoSpaceDE w:val="0"/>
        <w:autoSpaceDN w:val="0"/>
        <w:adjustRightInd w:val="0"/>
        <w:jc w:val="both"/>
        <w:rPr>
          <w:ins w:id="6" w:author="Xy" w:date="2017-03-29T23:46:00Z"/>
          <w:rFonts w:ascii="Arial" w:hAnsi="Arial" w:cs="Arial"/>
          <w:color w:val="FF0000"/>
          <w:sz w:val="26"/>
          <w:szCs w:val="26"/>
          <w:lang w:eastAsia="zh-CN"/>
        </w:rPr>
      </w:pPr>
      <w:ins w:id="7" w:author="Xy" w:date="2017-03-29T23:44:00Z">
        <w:r>
          <w:rPr>
            <w:rFonts w:ascii="Arial" w:hAnsi="Arial" w:cs="Arial"/>
            <w:color w:val="FF0000"/>
            <w:sz w:val="26"/>
            <w:szCs w:val="26"/>
            <w:lang w:eastAsia="zh-CN"/>
          </w:rPr>
          <w:t xml:space="preserve">In the manuscript, the following </w:t>
        </w:r>
      </w:ins>
      <w:ins w:id="8" w:author="Xy" w:date="2017-03-30T00:42:00Z">
        <w:r w:rsidR="003B2D95">
          <w:rPr>
            <w:rFonts w:ascii="Arial" w:hAnsi="Arial" w:cs="Arial"/>
            <w:color w:val="FF0000"/>
            <w:sz w:val="26"/>
            <w:szCs w:val="26"/>
            <w:lang w:eastAsia="zh-CN"/>
          </w:rPr>
          <w:t>sentences</w:t>
        </w:r>
      </w:ins>
      <w:ins w:id="9" w:author="Xy" w:date="2017-03-29T23:45:00Z">
        <w:r w:rsidR="003B2D95">
          <w:rPr>
            <w:rFonts w:ascii="Arial" w:hAnsi="Arial" w:cs="Arial"/>
            <w:color w:val="FF0000"/>
            <w:sz w:val="26"/>
            <w:szCs w:val="26"/>
            <w:lang w:eastAsia="zh-CN"/>
          </w:rPr>
          <w:t xml:space="preserve"> were</w:t>
        </w:r>
        <w:r w:rsidR="00E94459">
          <w:rPr>
            <w:rFonts w:ascii="Arial" w:hAnsi="Arial" w:cs="Arial"/>
            <w:color w:val="FF0000"/>
            <w:sz w:val="26"/>
            <w:szCs w:val="26"/>
            <w:lang w:eastAsia="zh-CN"/>
          </w:rPr>
          <w:t xml:space="preserve"> added </w:t>
        </w:r>
      </w:ins>
      <w:ins w:id="10" w:author="Xy" w:date="2017-03-29T23:52:00Z">
        <w:r w:rsidR="00E94459">
          <w:rPr>
            <w:rFonts w:ascii="Arial" w:hAnsi="Arial" w:cs="Arial"/>
            <w:color w:val="FF0000"/>
            <w:sz w:val="26"/>
            <w:szCs w:val="26"/>
            <w:lang w:eastAsia="zh-CN"/>
          </w:rPr>
          <w:t>to the Introdu</w:t>
        </w:r>
      </w:ins>
      <w:ins w:id="11" w:author="Xy" w:date="2017-03-29T23:53:00Z">
        <w:r w:rsidR="00E94459">
          <w:rPr>
            <w:rFonts w:ascii="Arial" w:hAnsi="Arial" w:cs="Arial"/>
            <w:color w:val="FF0000"/>
            <w:sz w:val="26"/>
            <w:szCs w:val="26"/>
            <w:lang w:eastAsia="zh-CN"/>
          </w:rPr>
          <w:t>c</w:t>
        </w:r>
      </w:ins>
      <w:ins w:id="12" w:author="Xy" w:date="2017-03-29T23:52:00Z">
        <w:r w:rsidR="00E94459">
          <w:rPr>
            <w:rFonts w:ascii="Arial" w:hAnsi="Arial" w:cs="Arial"/>
            <w:color w:val="FF0000"/>
            <w:sz w:val="26"/>
            <w:szCs w:val="26"/>
            <w:lang w:eastAsia="zh-CN"/>
          </w:rPr>
          <w:t xml:space="preserve">tion part </w:t>
        </w:r>
      </w:ins>
      <w:ins w:id="13" w:author="Xy" w:date="2017-03-29T23:45:00Z">
        <w:r w:rsidR="00E94459">
          <w:rPr>
            <w:rFonts w:ascii="Arial" w:hAnsi="Arial" w:cs="Arial"/>
            <w:color w:val="FF0000"/>
            <w:sz w:val="26"/>
            <w:szCs w:val="26"/>
            <w:lang w:eastAsia="zh-CN"/>
          </w:rPr>
          <w:t>from line 45</w:t>
        </w:r>
        <w:r>
          <w:rPr>
            <w:rFonts w:ascii="Arial" w:hAnsi="Arial" w:cs="Arial"/>
            <w:color w:val="FF0000"/>
            <w:sz w:val="26"/>
            <w:szCs w:val="26"/>
            <w:lang w:eastAsia="zh-CN"/>
          </w:rPr>
          <w:t xml:space="preserve"> to line </w:t>
        </w:r>
      </w:ins>
      <w:ins w:id="14" w:author="Xy" w:date="2017-03-29T23:46:00Z">
        <w:r w:rsidR="00E94459">
          <w:rPr>
            <w:rFonts w:ascii="Arial" w:hAnsi="Arial" w:cs="Arial"/>
            <w:color w:val="FF0000"/>
            <w:sz w:val="26"/>
            <w:szCs w:val="26"/>
            <w:lang w:eastAsia="zh-CN"/>
          </w:rPr>
          <w:t>50.</w:t>
        </w:r>
      </w:ins>
    </w:p>
    <w:p w14:paraId="65553DF7" w14:textId="77777777" w:rsidR="00E94459" w:rsidRDefault="00E94459" w:rsidP="005D18D0">
      <w:pPr>
        <w:widowControl w:val="0"/>
        <w:autoSpaceDE w:val="0"/>
        <w:autoSpaceDN w:val="0"/>
        <w:adjustRightInd w:val="0"/>
        <w:jc w:val="both"/>
        <w:rPr>
          <w:ins w:id="15" w:author="Xy" w:date="2017-03-29T23:46:00Z"/>
          <w:rFonts w:ascii="Arial" w:hAnsi="Arial" w:cs="Arial"/>
          <w:color w:val="FF0000"/>
          <w:sz w:val="26"/>
          <w:szCs w:val="26"/>
          <w:lang w:eastAsia="zh-CN"/>
        </w:rPr>
      </w:pPr>
    </w:p>
    <w:p w14:paraId="66204865" w14:textId="0CF0327D" w:rsidR="00E94459" w:rsidRDefault="00E94459" w:rsidP="00E94459">
      <w:pPr>
        <w:widowControl w:val="0"/>
        <w:autoSpaceDE w:val="0"/>
        <w:autoSpaceDN w:val="0"/>
        <w:adjustRightInd w:val="0"/>
        <w:jc w:val="both"/>
        <w:rPr>
          <w:ins w:id="16" w:author="Xy" w:date="2017-03-30T00:42:00Z"/>
          <w:rFonts w:ascii="Arial" w:hAnsi="Arial" w:cs="Arial"/>
          <w:color w:val="FF0000"/>
          <w:sz w:val="26"/>
          <w:szCs w:val="26"/>
          <w:lang w:eastAsia="zh-CN"/>
        </w:rPr>
      </w:pPr>
      <w:ins w:id="17" w:author="Xy" w:date="2017-03-29T23:46:00Z">
        <w:r>
          <w:rPr>
            <w:rFonts w:ascii="Arial" w:hAnsi="Arial" w:cs="Arial"/>
            <w:color w:val="FF0000"/>
            <w:sz w:val="26"/>
            <w:szCs w:val="26"/>
            <w:lang w:eastAsia="zh-CN"/>
          </w:rPr>
          <w:t>“</w:t>
        </w:r>
      </w:ins>
      <w:ins w:id="18" w:author="Xy" w:date="2017-03-29T23:47:00Z">
        <w:r w:rsidRPr="00E94459">
          <w:rPr>
            <w:rFonts w:ascii="Arial" w:hAnsi="Arial" w:cs="Arial"/>
            <w:color w:val="FF0000"/>
            <w:sz w:val="26"/>
            <w:szCs w:val="26"/>
            <w:lang w:eastAsia="zh-CN"/>
          </w:rPr>
          <w:t xml:space="preserve">For example, in the context of globally-averaged projections, </w:t>
        </w:r>
      </w:ins>
      <w:proofErr w:type="spellStart"/>
      <w:ins w:id="19" w:author="Xy" w:date="2017-03-29T23:48:00Z">
        <w:r w:rsidRPr="00E94459">
          <w:rPr>
            <w:rFonts w:ascii="Arial" w:hAnsi="Arial" w:cs="Arial"/>
            <w:color w:val="FF0000"/>
            <w:sz w:val="26"/>
            <w:szCs w:val="26"/>
            <w:lang w:eastAsia="zh-CN"/>
          </w:rPr>
          <w:t>Kharin</w:t>
        </w:r>
        <w:proofErr w:type="spellEnd"/>
        <w:r w:rsidRPr="00E94459">
          <w:rPr>
            <w:rFonts w:ascii="Arial" w:hAnsi="Arial" w:cs="Arial"/>
            <w:color w:val="FF0000"/>
            <w:sz w:val="26"/>
            <w:szCs w:val="26"/>
            <w:lang w:eastAsia="zh-CN"/>
          </w:rPr>
          <w:t xml:space="preserve"> et al. (2013) </w:t>
        </w:r>
      </w:ins>
      <w:ins w:id="20" w:author="Xy" w:date="2017-03-29T23:47:00Z">
        <w:r w:rsidRPr="00E94459">
          <w:rPr>
            <w:rFonts w:ascii="Arial" w:hAnsi="Arial" w:cs="Arial"/>
            <w:color w:val="FF0000"/>
            <w:sz w:val="26"/>
            <w:szCs w:val="26"/>
            <w:lang w:eastAsia="zh-CN"/>
          </w:rPr>
          <w:t xml:space="preserve">found that changes in extreme precipitation were amplified (by 2-3 times) compared to mean precipitation in the Coupled Model </w:t>
        </w:r>
        <w:proofErr w:type="spellStart"/>
        <w:r w:rsidRPr="00E94459">
          <w:rPr>
            <w:rFonts w:ascii="Arial" w:hAnsi="Arial" w:cs="Arial"/>
            <w:color w:val="FF0000"/>
            <w:sz w:val="26"/>
            <w:szCs w:val="26"/>
            <w:lang w:eastAsia="zh-CN"/>
          </w:rPr>
          <w:t>Intercomparison</w:t>
        </w:r>
        <w:proofErr w:type="spellEnd"/>
        <w:r w:rsidRPr="00E94459">
          <w:rPr>
            <w:rFonts w:ascii="Arial" w:hAnsi="Arial" w:cs="Arial"/>
            <w:color w:val="FF0000"/>
            <w:sz w:val="26"/>
            <w:szCs w:val="26"/>
            <w:lang w:eastAsia="zh-CN"/>
          </w:rPr>
          <w:t xml:space="preserve"> Project Phase 5 (CMIP5) models. Generally, models show better agreement on the response of extreme precipitation in the </w:t>
        </w:r>
        <w:proofErr w:type="spellStart"/>
        <w:r w:rsidRPr="00E94459">
          <w:rPr>
            <w:rFonts w:ascii="Arial" w:hAnsi="Arial" w:cs="Arial"/>
            <w:color w:val="FF0000"/>
            <w:sz w:val="26"/>
            <w:szCs w:val="26"/>
            <w:lang w:eastAsia="zh-CN"/>
          </w:rPr>
          <w:t>extratropics</w:t>
        </w:r>
        <w:proofErr w:type="spellEnd"/>
        <w:r w:rsidRPr="00E94459">
          <w:rPr>
            <w:rFonts w:ascii="Arial" w:hAnsi="Arial" w:cs="Arial"/>
            <w:color w:val="FF0000"/>
            <w:sz w:val="26"/>
            <w:szCs w:val="26"/>
            <w:lang w:eastAsia="zh-CN"/>
          </w:rPr>
          <w:t xml:space="preserve">, where large-scale precipitation is more prevalent, than in the tropics and subtropics </w:t>
        </w:r>
      </w:ins>
      <w:ins w:id="21" w:author="Xy" w:date="2017-03-29T23:48:00Z">
        <w:r w:rsidRPr="00E94459">
          <w:rPr>
            <w:rFonts w:ascii="Arial" w:hAnsi="Arial" w:cs="Arial"/>
            <w:color w:val="FF0000"/>
            <w:sz w:val="26"/>
            <w:szCs w:val="26"/>
            <w:lang w:eastAsia="zh-CN"/>
          </w:rPr>
          <w:t>(</w:t>
        </w:r>
        <w:proofErr w:type="spellStart"/>
        <w:r w:rsidRPr="00E94459">
          <w:rPr>
            <w:rFonts w:ascii="Arial" w:hAnsi="Arial" w:cs="Arial"/>
            <w:color w:val="FF0000"/>
            <w:sz w:val="26"/>
            <w:szCs w:val="26"/>
            <w:lang w:eastAsia="zh-CN"/>
          </w:rPr>
          <w:t>Kharin</w:t>
        </w:r>
        <w:proofErr w:type="spellEnd"/>
        <w:r w:rsidRPr="00E94459">
          <w:rPr>
            <w:rFonts w:ascii="Arial" w:hAnsi="Arial" w:cs="Arial"/>
            <w:color w:val="FF0000"/>
            <w:sz w:val="26"/>
            <w:szCs w:val="26"/>
            <w:lang w:eastAsia="zh-CN"/>
          </w:rPr>
          <w:t xml:space="preserve"> et al. 2013; Pendergrass et al. 2015).</w:t>
        </w:r>
      </w:ins>
      <w:ins w:id="22" w:author="Xy" w:date="2017-03-29T23:46:00Z">
        <w:r>
          <w:rPr>
            <w:rFonts w:ascii="Arial" w:hAnsi="Arial" w:cs="Arial"/>
            <w:color w:val="FF0000"/>
            <w:sz w:val="26"/>
            <w:szCs w:val="26"/>
            <w:lang w:eastAsia="zh-CN"/>
          </w:rPr>
          <w:t>”</w:t>
        </w:r>
      </w:ins>
    </w:p>
    <w:p w14:paraId="3B88FA6A" w14:textId="77777777" w:rsidR="003B2D95" w:rsidRDefault="003B2D95" w:rsidP="00E94459">
      <w:pPr>
        <w:widowControl w:val="0"/>
        <w:autoSpaceDE w:val="0"/>
        <w:autoSpaceDN w:val="0"/>
        <w:adjustRightInd w:val="0"/>
        <w:jc w:val="both"/>
        <w:rPr>
          <w:ins w:id="23" w:author="Xy" w:date="2017-03-30T00:42:00Z"/>
          <w:rFonts w:ascii="Arial" w:hAnsi="Arial" w:cs="Arial"/>
          <w:color w:val="FF0000"/>
          <w:sz w:val="26"/>
          <w:szCs w:val="26"/>
          <w:lang w:eastAsia="zh-CN"/>
        </w:rPr>
      </w:pPr>
    </w:p>
    <w:p w14:paraId="10FB7C71" w14:textId="75FD1397" w:rsidR="003B2D95" w:rsidRPr="00E94459" w:rsidRDefault="003B2D95" w:rsidP="003B2D95">
      <w:pPr>
        <w:widowControl w:val="0"/>
        <w:tabs>
          <w:tab w:val="left" w:pos="220"/>
          <w:tab w:val="left" w:pos="720"/>
        </w:tabs>
        <w:autoSpaceDE w:val="0"/>
        <w:autoSpaceDN w:val="0"/>
        <w:adjustRightInd w:val="0"/>
        <w:spacing w:after="240"/>
        <w:jc w:val="both"/>
        <w:rPr>
          <w:ins w:id="24" w:author="Xy" w:date="2017-03-29T23:44:00Z"/>
          <w:rFonts w:ascii="Arial" w:hAnsi="Arial" w:cs="Arial"/>
          <w:color w:val="FF0000"/>
          <w:sz w:val="26"/>
          <w:szCs w:val="26"/>
          <w:lang w:eastAsia="zh-CN"/>
        </w:rPr>
      </w:pPr>
      <w:ins w:id="25" w:author="Xy" w:date="2017-03-30T00:42:00Z">
        <w:r>
          <w:rPr>
            <w:rFonts w:ascii="Arial" w:hAnsi="Arial" w:cs="Arial"/>
            <w:color w:val="FF0000"/>
            <w:sz w:val="26"/>
            <w:szCs w:val="26"/>
            <w:lang w:eastAsia="zh-CN"/>
          </w:rPr>
          <w:t xml:space="preserve">From line </w:t>
        </w:r>
      </w:ins>
      <w:ins w:id="26" w:author="Xy" w:date="2017-03-30T00:43:00Z">
        <w:r w:rsidR="00D97FBD">
          <w:rPr>
            <w:rFonts w:ascii="Arial" w:hAnsi="Arial" w:cs="Arial"/>
            <w:color w:val="FF0000"/>
            <w:sz w:val="26"/>
            <w:szCs w:val="26"/>
            <w:lang w:eastAsia="zh-CN"/>
          </w:rPr>
          <w:t xml:space="preserve">308 to 310, we added: </w:t>
        </w:r>
        <w:r>
          <w:rPr>
            <w:rFonts w:ascii="Arial" w:hAnsi="Arial" w:cs="Arial"/>
            <w:color w:val="FF0000"/>
            <w:sz w:val="26"/>
            <w:szCs w:val="26"/>
            <w:lang w:eastAsia="zh-CN"/>
          </w:rPr>
          <w:t>“</w:t>
        </w:r>
        <w:r w:rsidRPr="003B2D95">
          <w:rPr>
            <w:rFonts w:ascii="Arial" w:hAnsi="Arial" w:cs="Arial"/>
            <w:color w:val="FF0000"/>
            <w:sz w:val="26"/>
            <w:szCs w:val="26"/>
            <w:lang w:eastAsia="zh-CN"/>
          </w:rPr>
          <w:t xml:space="preserve">The ability for GCMs to simulate extreme precipitation also strongly depends on the horizontal resolution as discussed in </w:t>
        </w:r>
        <w:proofErr w:type="spellStart"/>
        <w:r w:rsidRPr="003B2D95">
          <w:rPr>
            <w:rFonts w:ascii="Arial" w:hAnsi="Arial" w:cs="Arial"/>
            <w:color w:val="FF0000"/>
            <w:sz w:val="26"/>
            <w:szCs w:val="26"/>
            <w:lang w:eastAsia="zh-CN"/>
          </w:rPr>
          <w:t>Wehner</w:t>
        </w:r>
        <w:proofErr w:type="spellEnd"/>
        <w:r w:rsidRPr="003B2D95">
          <w:rPr>
            <w:rFonts w:ascii="Arial" w:hAnsi="Arial" w:cs="Arial"/>
            <w:color w:val="FF0000"/>
            <w:sz w:val="26"/>
            <w:szCs w:val="26"/>
            <w:lang w:eastAsia="zh-CN"/>
          </w:rPr>
          <w:t xml:space="preserve"> et al. (2010) since precipitation typically intensifies at high resolution (Rauscher et al. 2016; O’Brien et al. 2016).</w:t>
        </w:r>
        <w:r>
          <w:rPr>
            <w:rFonts w:ascii="Arial" w:hAnsi="Arial" w:cs="Arial"/>
            <w:color w:val="FF0000"/>
            <w:sz w:val="26"/>
            <w:szCs w:val="26"/>
            <w:lang w:eastAsia="zh-CN"/>
          </w:rPr>
          <w:t>”</w:t>
        </w:r>
      </w:ins>
    </w:p>
    <w:p w14:paraId="2CB69272" w14:textId="77777777" w:rsidR="002F2742" w:rsidRPr="008E1F3A" w:rsidRDefault="002F2742" w:rsidP="005D18D0">
      <w:pPr>
        <w:widowControl w:val="0"/>
        <w:autoSpaceDE w:val="0"/>
        <w:autoSpaceDN w:val="0"/>
        <w:adjustRightInd w:val="0"/>
        <w:jc w:val="both"/>
        <w:rPr>
          <w:rFonts w:ascii="Arial" w:hAnsi="Arial" w:cs="Arial"/>
          <w:color w:val="FF0000"/>
          <w:sz w:val="26"/>
          <w:szCs w:val="26"/>
          <w:lang w:eastAsia="zh-CN"/>
        </w:rPr>
      </w:pPr>
    </w:p>
    <w:p w14:paraId="66163604" w14:textId="68F32EB7" w:rsidR="006F14B9" w:rsidRDefault="006F14B9" w:rsidP="005D18D0">
      <w:pPr>
        <w:widowControl w:val="0"/>
        <w:autoSpaceDE w:val="0"/>
        <w:autoSpaceDN w:val="0"/>
        <w:adjustRightInd w:val="0"/>
        <w:jc w:val="both"/>
        <w:rPr>
          <w:rFonts w:ascii="Arial" w:hAnsi="Arial" w:cs="Arial"/>
          <w:color w:val="000090"/>
          <w:sz w:val="26"/>
          <w:szCs w:val="26"/>
        </w:rPr>
      </w:pPr>
      <w:r w:rsidRPr="008E1F3A">
        <w:rPr>
          <w:rFonts w:ascii="Arial" w:hAnsi="Arial" w:cs="Arial"/>
          <w:color w:val="000090"/>
          <w:sz w:val="26"/>
          <w:szCs w:val="26"/>
        </w:rPr>
        <w:t>Reference</w:t>
      </w:r>
      <w:r w:rsidR="00DE385B">
        <w:rPr>
          <w:rFonts w:ascii="Arial" w:hAnsi="Arial" w:cs="Arial"/>
          <w:color w:val="000090"/>
          <w:sz w:val="26"/>
          <w:szCs w:val="26"/>
        </w:rPr>
        <w:t>s</w:t>
      </w:r>
      <w:r w:rsidRPr="008E1F3A">
        <w:rPr>
          <w:rFonts w:ascii="Arial" w:hAnsi="Arial" w:cs="Arial"/>
          <w:color w:val="000090"/>
          <w:sz w:val="26"/>
          <w:szCs w:val="26"/>
        </w:rPr>
        <w:t>:</w:t>
      </w:r>
    </w:p>
    <w:p w14:paraId="1A23C2C1" w14:textId="77777777" w:rsidR="00DE385B" w:rsidRDefault="00DE385B" w:rsidP="005D18D0">
      <w:pPr>
        <w:widowControl w:val="0"/>
        <w:autoSpaceDE w:val="0"/>
        <w:autoSpaceDN w:val="0"/>
        <w:adjustRightInd w:val="0"/>
        <w:jc w:val="both"/>
        <w:rPr>
          <w:rFonts w:ascii="Arial" w:hAnsi="Arial" w:cs="Arial"/>
          <w:color w:val="000090"/>
          <w:sz w:val="26"/>
          <w:szCs w:val="26"/>
        </w:rPr>
      </w:pPr>
    </w:p>
    <w:p w14:paraId="73887F96"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proofErr w:type="spellStart"/>
      <w:r w:rsidRPr="00DE385B">
        <w:rPr>
          <w:rFonts w:ascii="Arial" w:hAnsi="Arial" w:cs="Arial"/>
          <w:color w:val="000090"/>
          <w:sz w:val="26"/>
          <w:szCs w:val="26"/>
        </w:rPr>
        <w:t>Kharin</w:t>
      </w:r>
      <w:proofErr w:type="spellEnd"/>
      <w:r w:rsidRPr="00DE385B">
        <w:rPr>
          <w:rFonts w:ascii="Arial" w:hAnsi="Arial" w:cs="Arial"/>
          <w:color w:val="000090"/>
          <w:sz w:val="26"/>
          <w:szCs w:val="26"/>
        </w:rPr>
        <w:t xml:space="preserve">, V. V., F. </w:t>
      </w:r>
      <w:proofErr w:type="spellStart"/>
      <w:r w:rsidRPr="00DE385B">
        <w:rPr>
          <w:rFonts w:ascii="Arial" w:hAnsi="Arial" w:cs="Arial"/>
          <w:color w:val="000090"/>
          <w:sz w:val="26"/>
          <w:szCs w:val="26"/>
        </w:rPr>
        <w:t>Zwiers</w:t>
      </w:r>
      <w:proofErr w:type="spellEnd"/>
      <w:r w:rsidRPr="00DE385B">
        <w:rPr>
          <w:rFonts w:ascii="Arial" w:hAnsi="Arial" w:cs="Arial"/>
          <w:color w:val="000090"/>
          <w:sz w:val="26"/>
          <w:szCs w:val="26"/>
        </w:rPr>
        <w:t xml:space="preserve">, X. Zhang, and M. </w:t>
      </w:r>
      <w:proofErr w:type="spellStart"/>
      <w:r w:rsidRPr="00DE385B">
        <w:rPr>
          <w:rFonts w:ascii="Arial" w:hAnsi="Arial" w:cs="Arial"/>
          <w:color w:val="000090"/>
          <w:sz w:val="26"/>
          <w:szCs w:val="26"/>
        </w:rPr>
        <w:t>Wehner</w:t>
      </w:r>
      <w:proofErr w:type="spellEnd"/>
      <w:r w:rsidRPr="00DE385B">
        <w:rPr>
          <w:rFonts w:ascii="Arial" w:hAnsi="Arial" w:cs="Arial"/>
          <w:color w:val="000090"/>
          <w:sz w:val="26"/>
          <w:szCs w:val="26"/>
        </w:rPr>
        <w:t xml:space="preserve">, 2013: Changes in temperature and </w:t>
      </w:r>
      <w:proofErr w:type="spellStart"/>
      <w:r w:rsidRPr="00DE385B">
        <w:rPr>
          <w:rFonts w:ascii="Arial" w:hAnsi="Arial" w:cs="Arial"/>
          <w:color w:val="000090"/>
          <w:sz w:val="26"/>
          <w:szCs w:val="26"/>
        </w:rPr>
        <w:t>precipita</w:t>
      </w:r>
      <w:proofErr w:type="spellEnd"/>
      <w:r w:rsidRPr="00DE385B">
        <w:rPr>
          <w:rFonts w:ascii="Arial" w:hAnsi="Arial" w:cs="Arial"/>
          <w:color w:val="000090"/>
          <w:sz w:val="26"/>
          <w:szCs w:val="26"/>
        </w:rPr>
        <w:t xml:space="preserve">- </w:t>
      </w:r>
      <w:proofErr w:type="spellStart"/>
      <w:r w:rsidRPr="00DE385B">
        <w:rPr>
          <w:rFonts w:ascii="Arial" w:hAnsi="Arial" w:cs="Arial"/>
          <w:color w:val="000090"/>
          <w:sz w:val="26"/>
          <w:szCs w:val="26"/>
        </w:rPr>
        <w:t>tion</w:t>
      </w:r>
      <w:proofErr w:type="spellEnd"/>
      <w:r w:rsidRPr="00DE385B">
        <w:rPr>
          <w:rFonts w:ascii="Arial" w:hAnsi="Arial" w:cs="Arial"/>
          <w:color w:val="000090"/>
          <w:sz w:val="26"/>
          <w:szCs w:val="26"/>
        </w:rPr>
        <w:t xml:space="preserve"> extremes in the cmip5 ensemble. Climatic Change, 119 (2), 345–357.</w:t>
      </w:r>
    </w:p>
    <w:p w14:paraId="5CD608FD" w14:textId="77777777" w:rsidR="00DE385B" w:rsidRPr="00DE385B" w:rsidRDefault="00DE385B"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 xml:space="preserve">O’Brien, T. A., W. D. Collins, K. </w:t>
      </w:r>
      <w:proofErr w:type="spellStart"/>
      <w:r w:rsidRPr="00DE385B">
        <w:rPr>
          <w:rFonts w:ascii="Arial" w:hAnsi="Arial" w:cs="Arial"/>
          <w:color w:val="000090"/>
          <w:sz w:val="26"/>
          <w:szCs w:val="26"/>
        </w:rPr>
        <w:t>Kashinath</w:t>
      </w:r>
      <w:proofErr w:type="spellEnd"/>
      <w:r w:rsidRPr="00DE385B">
        <w:rPr>
          <w:rFonts w:ascii="Arial" w:hAnsi="Arial" w:cs="Arial"/>
          <w:color w:val="000090"/>
          <w:sz w:val="26"/>
          <w:szCs w:val="26"/>
        </w:rPr>
        <w:t xml:space="preserve">, O. </w:t>
      </w:r>
      <w:proofErr w:type="spellStart"/>
      <w:r w:rsidRPr="00DE385B">
        <w:rPr>
          <w:rFonts w:ascii="Arial" w:hAnsi="Arial" w:cs="Arial"/>
          <w:color w:val="000090"/>
          <w:sz w:val="26"/>
          <w:szCs w:val="26"/>
        </w:rPr>
        <w:t>Ru</w:t>
      </w:r>
      <w:proofErr w:type="spellEnd"/>
      <w:r w:rsidRPr="00DE385B">
        <w:rPr>
          <w:rFonts w:ascii="Arial" w:hAnsi="Arial" w:cs="Arial"/>
          <w:color w:val="000090"/>
          <w:sz w:val="26"/>
          <w:szCs w:val="26"/>
        </w:rPr>
        <w:t xml:space="preserve"> ̈</w:t>
      </w:r>
      <w:proofErr w:type="spellStart"/>
      <w:r w:rsidRPr="00DE385B">
        <w:rPr>
          <w:rFonts w:ascii="Arial" w:hAnsi="Arial" w:cs="Arial"/>
          <w:color w:val="000090"/>
          <w:sz w:val="26"/>
          <w:szCs w:val="26"/>
        </w:rPr>
        <w:t>bel</w:t>
      </w:r>
      <w:proofErr w:type="spellEnd"/>
      <w:r w:rsidRPr="00DE385B">
        <w:rPr>
          <w:rFonts w:ascii="Arial" w:hAnsi="Arial" w:cs="Arial"/>
          <w:color w:val="000090"/>
          <w:sz w:val="26"/>
          <w:szCs w:val="26"/>
        </w:rPr>
        <w:t xml:space="preserve">, S. </w:t>
      </w:r>
      <w:proofErr w:type="spellStart"/>
      <w:r w:rsidRPr="00DE385B">
        <w:rPr>
          <w:rFonts w:ascii="Arial" w:hAnsi="Arial" w:cs="Arial"/>
          <w:color w:val="000090"/>
          <w:sz w:val="26"/>
          <w:szCs w:val="26"/>
        </w:rPr>
        <w:t>Byna</w:t>
      </w:r>
      <w:proofErr w:type="spellEnd"/>
      <w:r w:rsidRPr="00DE385B">
        <w:rPr>
          <w:rFonts w:ascii="Arial" w:hAnsi="Arial" w:cs="Arial"/>
          <w:color w:val="000090"/>
          <w:sz w:val="26"/>
          <w:szCs w:val="26"/>
        </w:rPr>
        <w:t xml:space="preserve">, J. </w:t>
      </w:r>
      <w:proofErr w:type="spellStart"/>
      <w:r w:rsidRPr="00DE385B">
        <w:rPr>
          <w:rFonts w:ascii="Arial" w:hAnsi="Arial" w:cs="Arial"/>
          <w:color w:val="000090"/>
          <w:sz w:val="26"/>
          <w:szCs w:val="26"/>
        </w:rPr>
        <w:t>Gu</w:t>
      </w:r>
      <w:proofErr w:type="spellEnd"/>
      <w:r w:rsidRPr="00DE385B">
        <w:rPr>
          <w:rFonts w:ascii="Arial" w:hAnsi="Arial" w:cs="Arial"/>
          <w:color w:val="000090"/>
          <w:sz w:val="26"/>
          <w:szCs w:val="26"/>
        </w:rPr>
        <w:t xml:space="preserve">, H. Krishnan, and P. A. </w:t>
      </w:r>
      <w:proofErr w:type="spellStart"/>
      <w:r w:rsidRPr="00DE385B">
        <w:rPr>
          <w:rFonts w:ascii="Arial" w:hAnsi="Arial" w:cs="Arial"/>
          <w:color w:val="000090"/>
          <w:sz w:val="26"/>
          <w:szCs w:val="26"/>
        </w:rPr>
        <w:t>Ullrich</w:t>
      </w:r>
      <w:proofErr w:type="spellEnd"/>
      <w:r w:rsidRPr="00DE385B">
        <w:rPr>
          <w:rFonts w:ascii="Arial" w:hAnsi="Arial" w:cs="Arial"/>
          <w:color w:val="000090"/>
          <w:sz w:val="26"/>
          <w:szCs w:val="26"/>
        </w:rPr>
        <w:t xml:space="preserve">, 2016: Resolution dependence of precipitation statistical fidelity in </w:t>
      </w:r>
      <w:proofErr w:type="spellStart"/>
      <w:r w:rsidRPr="00DE385B">
        <w:rPr>
          <w:rFonts w:ascii="Arial" w:hAnsi="Arial" w:cs="Arial"/>
          <w:color w:val="000090"/>
          <w:sz w:val="26"/>
          <w:szCs w:val="26"/>
        </w:rPr>
        <w:t>hindcast</w:t>
      </w:r>
      <w:proofErr w:type="spellEnd"/>
      <w:r w:rsidRPr="00DE385B">
        <w:rPr>
          <w:rFonts w:ascii="Arial" w:hAnsi="Arial" w:cs="Arial"/>
          <w:color w:val="000090"/>
          <w:sz w:val="26"/>
          <w:szCs w:val="26"/>
        </w:rPr>
        <w:t xml:space="preserve"> simulations. Journal of Advances in Modeling Earth Systems, 8 (2), 976–990.</w:t>
      </w:r>
    </w:p>
    <w:p w14:paraId="17E92300"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 xml:space="preserve">Pendergrass, A. G., F. </w:t>
      </w:r>
      <w:proofErr w:type="spellStart"/>
      <w:r w:rsidRPr="00DE385B">
        <w:rPr>
          <w:rFonts w:ascii="Arial" w:hAnsi="Arial" w:cs="Arial"/>
          <w:color w:val="000090"/>
          <w:sz w:val="26"/>
          <w:szCs w:val="26"/>
        </w:rPr>
        <w:t>Lehner</w:t>
      </w:r>
      <w:proofErr w:type="spellEnd"/>
      <w:r w:rsidRPr="00DE385B">
        <w:rPr>
          <w:rFonts w:ascii="Arial" w:hAnsi="Arial" w:cs="Arial"/>
          <w:color w:val="000090"/>
          <w:sz w:val="26"/>
          <w:szCs w:val="26"/>
        </w:rPr>
        <w:t xml:space="preserve">, B. M. Sanderson, and Y. </w:t>
      </w:r>
      <w:proofErr w:type="spellStart"/>
      <w:r w:rsidRPr="00DE385B">
        <w:rPr>
          <w:rFonts w:ascii="Arial" w:hAnsi="Arial" w:cs="Arial"/>
          <w:color w:val="000090"/>
          <w:sz w:val="26"/>
          <w:szCs w:val="26"/>
        </w:rPr>
        <w:t>Xu</w:t>
      </w:r>
      <w:proofErr w:type="spellEnd"/>
      <w:r w:rsidRPr="00DE385B">
        <w:rPr>
          <w:rFonts w:ascii="Arial" w:hAnsi="Arial" w:cs="Arial"/>
          <w:color w:val="000090"/>
          <w:sz w:val="26"/>
          <w:szCs w:val="26"/>
        </w:rPr>
        <w:t>, 2015: Does extreme precipitation intensity depend on the emissions scenario? Geophysical Research Letters, 42 (20), 8767–8774.</w:t>
      </w:r>
    </w:p>
    <w:p w14:paraId="57A108E8" w14:textId="77777777" w:rsidR="00F50923" w:rsidRPr="00DE385B" w:rsidRDefault="00F50923" w:rsidP="00DE385B">
      <w:pPr>
        <w:widowControl w:val="0"/>
        <w:autoSpaceDE w:val="0"/>
        <w:autoSpaceDN w:val="0"/>
        <w:adjustRightInd w:val="0"/>
        <w:spacing w:after="240"/>
        <w:jc w:val="both"/>
        <w:rPr>
          <w:rFonts w:ascii="Arial" w:hAnsi="Arial" w:cs="Arial"/>
          <w:color w:val="000090"/>
          <w:sz w:val="26"/>
          <w:szCs w:val="26"/>
        </w:rPr>
      </w:pPr>
      <w:r w:rsidRPr="00DE385B">
        <w:rPr>
          <w:rFonts w:ascii="Arial" w:hAnsi="Arial" w:cs="Arial"/>
          <w:color w:val="000090"/>
          <w:sz w:val="26"/>
          <w:szCs w:val="26"/>
        </w:rPr>
        <w:t xml:space="preserve">Rauscher, S. A., T. A. </w:t>
      </w:r>
      <w:proofErr w:type="spellStart"/>
      <w:r w:rsidRPr="00DE385B">
        <w:rPr>
          <w:rFonts w:ascii="Arial" w:hAnsi="Arial" w:cs="Arial"/>
          <w:color w:val="000090"/>
          <w:sz w:val="26"/>
          <w:szCs w:val="26"/>
        </w:rPr>
        <w:t>OBrien</w:t>
      </w:r>
      <w:proofErr w:type="spellEnd"/>
      <w:r w:rsidRPr="00DE385B">
        <w:rPr>
          <w:rFonts w:ascii="Arial" w:hAnsi="Arial" w:cs="Arial"/>
          <w:color w:val="000090"/>
          <w:sz w:val="26"/>
          <w:szCs w:val="26"/>
        </w:rPr>
        <w:t xml:space="preserve">, C. </w:t>
      </w:r>
      <w:proofErr w:type="spellStart"/>
      <w:r w:rsidRPr="00DE385B">
        <w:rPr>
          <w:rFonts w:ascii="Arial" w:hAnsi="Arial" w:cs="Arial"/>
          <w:color w:val="000090"/>
          <w:sz w:val="26"/>
          <w:szCs w:val="26"/>
        </w:rPr>
        <w:t>Piani</w:t>
      </w:r>
      <w:proofErr w:type="spellEnd"/>
      <w:r w:rsidRPr="00DE385B">
        <w:rPr>
          <w:rFonts w:ascii="Arial" w:hAnsi="Arial" w:cs="Arial"/>
          <w:color w:val="000090"/>
          <w:sz w:val="26"/>
          <w:szCs w:val="26"/>
        </w:rPr>
        <w:t xml:space="preserve">, E. Coppola, F. </w:t>
      </w:r>
      <w:proofErr w:type="spellStart"/>
      <w:r w:rsidRPr="00DE385B">
        <w:rPr>
          <w:rFonts w:ascii="Arial" w:hAnsi="Arial" w:cs="Arial"/>
          <w:color w:val="000090"/>
          <w:sz w:val="26"/>
          <w:szCs w:val="26"/>
        </w:rPr>
        <w:t>Giorgi</w:t>
      </w:r>
      <w:proofErr w:type="spellEnd"/>
      <w:r w:rsidRPr="00DE385B">
        <w:rPr>
          <w:rFonts w:ascii="Arial" w:hAnsi="Arial" w:cs="Arial"/>
          <w:color w:val="000090"/>
          <w:sz w:val="26"/>
          <w:szCs w:val="26"/>
        </w:rPr>
        <w:t xml:space="preserve">, W. D. Collins, and P. M. </w:t>
      </w:r>
      <w:proofErr w:type="spellStart"/>
      <w:r w:rsidRPr="00DE385B">
        <w:rPr>
          <w:rFonts w:ascii="Arial" w:hAnsi="Arial" w:cs="Arial"/>
          <w:color w:val="000090"/>
          <w:sz w:val="26"/>
          <w:szCs w:val="26"/>
        </w:rPr>
        <w:t>Lawston</w:t>
      </w:r>
      <w:proofErr w:type="spellEnd"/>
      <w:r w:rsidRPr="00DE385B">
        <w:rPr>
          <w:rFonts w:ascii="Arial" w:hAnsi="Arial" w:cs="Arial"/>
          <w:color w:val="000090"/>
          <w:sz w:val="26"/>
          <w:szCs w:val="26"/>
        </w:rPr>
        <w:t xml:space="preserve">, 2016: A </w:t>
      </w:r>
      <w:proofErr w:type="spellStart"/>
      <w:r w:rsidRPr="00DE385B">
        <w:rPr>
          <w:rFonts w:ascii="Arial" w:hAnsi="Arial" w:cs="Arial"/>
          <w:color w:val="000090"/>
          <w:sz w:val="26"/>
          <w:szCs w:val="26"/>
        </w:rPr>
        <w:t>multimodel</w:t>
      </w:r>
      <w:proofErr w:type="spellEnd"/>
      <w:r w:rsidRPr="00DE385B">
        <w:rPr>
          <w:rFonts w:ascii="Arial" w:hAnsi="Arial" w:cs="Arial"/>
          <w:color w:val="000090"/>
          <w:sz w:val="26"/>
          <w:szCs w:val="26"/>
        </w:rPr>
        <w:t xml:space="preserve"> </w:t>
      </w:r>
      <w:proofErr w:type="spellStart"/>
      <w:r w:rsidRPr="00DE385B">
        <w:rPr>
          <w:rFonts w:ascii="Arial" w:hAnsi="Arial" w:cs="Arial"/>
          <w:color w:val="000090"/>
          <w:sz w:val="26"/>
          <w:szCs w:val="26"/>
        </w:rPr>
        <w:t>intercomparison</w:t>
      </w:r>
      <w:proofErr w:type="spellEnd"/>
      <w:r w:rsidRPr="00DE385B">
        <w:rPr>
          <w:rFonts w:ascii="Arial" w:hAnsi="Arial" w:cs="Arial"/>
          <w:color w:val="000090"/>
          <w:sz w:val="26"/>
          <w:szCs w:val="26"/>
        </w:rPr>
        <w:t xml:space="preserve"> of resolution effects on precipitation: simulations and theory. Climate Dynamics, 47 (7-8), 2205–2218.</w:t>
      </w:r>
    </w:p>
    <w:p w14:paraId="4C00DA0B" w14:textId="77777777" w:rsidR="00DE385B" w:rsidRPr="00DE385B" w:rsidRDefault="00DE385B" w:rsidP="00DE385B">
      <w:pPr>
        <w:widowControl w:val="0"/>
        <w:autoSpaceDE w:val="0"/>
        <w:autoSpaceDN w:val="0"/>
        <w:adjustRightInd w:val="0"/>
        <w:spacing w:after="240"/>
        <w:jc w:val="both"/>
        <w:rPr>
          <w:rFonts w:ascii="Arial" w:hAnsi="Arial" w:cs="Arial"/>
          <w:color w:val="000090"/>
          <w:sz w:val="26"/>
          <w:szCs w:val="26"/>
        </w:rPr>
      </w:pPr>
      <w:proofErr w:type="spellStart"/>
      <w:r w:rsidRPr="00DE385B">
        <w:rPr>
          <w:rFonts w:ascii="Arial" w:hAnsi="Arial" w:cs="Arial"/>
          <w:color w:val="000090"/>
          <w:sz w:val="26"/>
          <w:szCs w:val="26"/>
        </w:rPr>
        <w:t>Sillmann</w:t>
      </w:r>
      <w:proofErr w:type="spellEnd"/>
      <w:r w:rsidRPr="00DE385B">
        <w:rPr>
          <w:rFonts w:ascii="Arial" w:hAnsi="Arial" w:cs="Arial"/>
          <w:color w:val="000090"/>
          <w:sz w:val="26"/>
          <w:szCs w:val="26"/>
        </w:rPr>
        <w:t xml:space="preserve">, J., V. </w:t>
      </w:r>
      <w:proofErr w:type="spellStart"/>
      <w:r w:rsidRPr="00DE385B">
        <w:rPr>
          <w:rFonts w:ascii="Arial" w:hAnsi="Arial" w:cs="Arial"/>
          <w:color w:val="000090"/>
          <w:sz w:val="26"/>
          <w:szCs w:val="26"/>
        </w:rPr>
        <w:t>Kharin</w:t>
      </w:r>
      <w:proofErr w:type="spellEnd"/>
      <w:r w:rsidRPr="00DE385B">
        <w:rPr>
          <w:rFonts w:ascii="Arial" w:hAnsi="Arial" w:cs="Arial"/>
          <w:color w:val="000090"/>
          <w:sz w:val="26"/>
          <w:szCs w:val="26"/>
        </w:rPr>
        <w:t xml:space="preserve">, F. </w:t>
      </w:r>
      <w:proofErr w:type="spellStart"/>
      <w:r w:rsidRPr="00DE385B">
        <w:rPr>
          <w:rFonts w:ascii="Arial" w:hAnsi="Arial" w:cs="Arial"/>
          <w:color w:val="000090"/>
          <w:sz w:val="26"/>
          <w:szCs w:val="26"/>
        </w:rPr>
        <w:t>Zwiers</w:t>
      </w:r>
      <w:proofErr w:type="spellEnd"/>
      <w:r w:rsidRPr="00DE385B">
        <w:rPr>
          <w:rFonts w:ascii="Arial" w:hAnsi="Arial" w:cs="Arial"/>
          <w:color w:val="000090"/>
          <w:sz w:val="26"/>
          <w:szCs w:val="26"/>
        </w:rPr>
        <w:t xml:space="preserve">, X. Zhang, and D. </w:t>
      </w:r>
      <w:proofErr w:type="spellStart"/>
      <w:r w:rsidRPr="00DE385B">
        <w:rPr>
          <w:rFonts w:ascii="Arial" w:hAnsi="Arial" w:cs="Arial"/>
          <w:color w:val="000090"/>
          <w:sz w:val="26"/>
          <w:szCs w:val="26"/>
        </w:rPr>
        <w:t>Bronaugh</w:t>
      </w:r>
      <w:proofErr w:type="spellEnd"/>
      <w:r w:rsidRPr="00DE385B">
        <w:rPr>
          <w:rFonts w:ascii="Arial" w:hAnsi="Arial" w:cs="Arial"/>
          <w:color w:val="000090"/>
          <w:sz w:val="26"/>
          <w:szCs w:val="26"/>
        </w:rPr>
        <w:t xml:space="preserve">, 2013: Climate extremes indices in the CMIP5 </w:t>
      </w:r>
      <w:proofErr w:type="spellStart"/>
      <w:r w:rsidRPr="00DE385B">
        <w:rPr>
          <w:rFonts w:ascii="Arial" w:hAnsi="Arial" w:cs="Arial"/>
          <w:color w:val="000090"/>
          <w:sz w:val="26"/>
          <w:szCs w:val="26"/>
        </w:rPr>
        <w:t>multimodel</w:t>
      </w:r>
      <w:proofErr w:type="spellEnd"/>
      <w:r w:rsidRPr="00DE385B">
        <w:rPr>
          <w:rFonts w:ascii="Arial" w:hAnsi="Arial" w:cs="Arial"/>
          <w:color w:val="000090"/>
          <w:sz w:val="26"/>
          <w:szCs w:val="26"/>
        </w:rPr>
        <w:t xml:space="preserve"> ensemble: Part 2. </w:t>
      </w:r>
      <w:proofErr w:type="gramStart"/>
      <w:r w:rsidRPr="00DE385B">
        <w:rPr>
          <w:rFonts w:ascii="Arial" w:hAnsi="Arial" w:cs="Arial"/>
          <w:color w:val="000090"/>
          <w:sz w:val="26"/>
          <w:szCs w:val="26"/>
        </w:rPr>
        <w:t>Future climate projections.</w:t>
      </w:r>
      <w:proofErr w:type="gramEnd"/>
      <w:r w:rsidRPr="00DE385B">
        <w:rPr>
          <w:rFonts w:ascii="Arial" w:hAnsi="Arial" w:cs="Arial"/>
          <w:color w:val="000090"/>
          <w:sz w:val="26"/>
          <w:szCs w:val="26"/>
        </w:rPr>
        <w:t xml:space="preserve"> Journal of Geophysical Research: Atmospheres, 118 (6), 2473–2493, doi</w:t>
      </w:r>
      <w:proofErr w:type="gramStart"/>
      <w:r w:rsidRPr="00DE385B">
        <w:rPr>
          <w:rFonts w:ascii="Arial" w:hAnsi="Arial" w:cs="Arial"/>
          <w:color w:val="000090"/>
          <w:sz w:val="26"/>
          <w:szCs w:val="26"/>
        </w:rPr>
        <w:t>:10.1002</w:t>
      </w:r>
      <w:proofErr w:type="gramEnd"/>
      <w:r w:rsidRPr="00DE385B">
        <w:rPr>
          <w:rFonts w:ascii="Arial" w:hAnsi="Arial" w:cs="Arial"/>
          <w:color w:val="000090"/>
          <w:sz w:val="26"/>
          <w:szCs w:val="26"/>
        </w:rPr>
        <w:t>/jgrd.50188.</w:t>
      </w:r>
    </w:p>
    <w:p w14:paraId="15953D18" w14:textId="19558861" w:rsidR="00F5533F" w:rsidRPr="00F5533F" w:rsidRDefault="00F5533F" w:rsidP="00F5533F">
      <w:pPr>
        <w:widowControl w:val="0"/>
        <w:autoSpaceDE w:val="0"/>
        <w:autoSpaceDN w:val="0"/>
        <w:adjustRightInd w:val="0"/>
        <w:spacing w:after="240"/>
        <w:jc w:val="both"/>
        <w:rPr>
          <w:rFonts w:ascii="Arial" w:hAnsi="Arial" w:cs="Arial"/>
          <w:color w:val="000090"/>
          <w:sz w:val="26"/>
          <w:szCs w:val="26"/>
        </w:rPr>
      </w:pPr>
      <w:proofErr w:type="spellStart"/>
      <w:r w:rsidRPr="00F5533F">
        <w:rPr>
          <w:rFonts w:ascii="Arial" w:hAnsi="Arial" w:cs="Arial"/>
          <w:color w:val="000090"/>
          <w:sz w:val="26"/>
          <w:szCs w:val="26"/>
        </w:rPr>
        <w:t>Wehner</w:t>
      </w:r>
      <w:proofErr w:type="spellEnd"/>
      <w:r w:rsidRPr="00F5533F">
        <w:rPr>
          <w:rFonts w:ascii="Arial" w:hAnsi="Arial" w:cs="Arial"/>
          <w:color w:val="000090"/>
          <w:sz w:val="26"/>
          <w:szCs w:val="26"/>
        </w:rPr>
        <w:t xml:space="preserve">, M. F., R. L. Smith, G. </w:t>
      </w:r>
      <w:proofErr w:type="spellStart"/>
      <w:r w:rsidRPr="00F5533F">
        <w:rPr>
          <w:rFonts w:ascii="Arial" w:hAnsi="Arial" w:cs="Arial"/>
          <w:color w:val="000090"/>
          <w:sz w:val="26"/>
          <w:szCs w:val="26"/>
        </w:rPr>
        <w:t>Bala</w:t>
      </w:r>
      <w:proofErr w:type="spellEnd"/>
      <w:r w:rsidRPr="00F5533F">
        <w:rPr>
          <w:rFonts w:ascii="Arial" w:hAnsi="Arial" w:cs="Arial"/>
          <w:color w:val="000090"/>
          <w:sz w:val="26"/>
          <w:szCs w:val="26"/>
        </w:rPr>
        <w:t>, and P. Duffy, 2010: The effect of horizontal resolution on simulation of very extreme US precipitation events in a global atmosphere model. Climate Dynamics, 34 (2-3), 241–247, doi</w:t>
      </w:r>
      <w:proofErr w:type="gramStart"/>
      <w:r w:rsidRPr="00F5533F">
        <w:rPr>
          <w:rFonts w:ascii="Arial" w:hAnsi="Arial" w:cs="Arial"/>
          <w:color w:val="000090"/>
          <w:sz w:val="26"/>
          <w:szCs w:val="26"/>
        </w:rPr>
        <w:t>:10.1007</w:t>
      </w:r>
      <w:proofErr w:type="gramEnd"/>
      <w:r w:rsidRPr="00F5533F">
        <w:rPr>
          <w:rFonts w:ascii="Arial" w:hAnsi="Arial" w:cs="Arial"/>
          <w:color w:val="000090"/>
          <w:sz w:val="26"/>
          <w:szCs w:val="26"/>
        </w:rPr>
        <w:t>/s00382-009-0656-y.</w:t>
      </w:r>
    </w:p>
    <w:p w14:paraId="098CA4E3"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2. What is the inter-member spread of the results by comparing the four members in future simulations? Are they showing consistent trends of precipitation changes?</w:t>
      </w:r>
    </w:p>
    <w:p w14:paraId="570D7E18" w14:textId="77777777" w:rsidR="00A20634" w:rsidRDefault="00A20634" w:rsidP="005D18D0">
      <w:pPr>
        <w:widowControl w:val="0"/>
        <w:autoSpaceDE w:val="0"/>
        <w:autoSpaceDN w:val="0"/>
        <w:adjustRightInd w:val="0"/>
        <w:jc w:val="both"/>
        <w:rPr>
          <w:rFonts w:ascii="Arial" w:hAnsi="Arial" w:cs="Arial"/>
          <w:color w:val="1A1A1A"/>
          <w:sz w:val="26"/>
          <w:szCs w:val="26"/>
          <w:lang w:eastAsia="zh-CN"/>
        </w:rPr>
      </w:pPr>
    </w:p>
    <w:p w14:paraId="6B08F78D" w14:textId="61F3B932" w:rsidR="00014BE2" w:rsidRPr="00014BE2" w:rsidRDefault="006F11A5" w:rsidP="005D18D0">
      <w:pPr>
        <w:widowControl w:val="0"/>
        <w:autoSpaceDE w:val="0"/>
        <w:autoSpaceDN w:val="0"/>
        <w:adjustRightInd w:val="0"/>
        <w:jc w:val="both"/>
        <w:rPr>
          <w:rFonts w:ascii="Arial" w:hAnsi="Arial" w:cs="Arial"/>
          <w:color w:val="000090"/>
          <w:sz w:val="26"/>
          <w:szCs w:val="26"/>
          <w:lang w:eastAsia="zh-CN"/>
        </w:rPr>
      </w:pPr>
      <w:r>
        <w:rPr>
          <w:rFonts w:ascii="Arial" w:hAnsi="Arial" w:cs="Arial"/>
          <w:color w:val="000090"/>
          <w:sz w:val="26"/>
          <w:szCs w:val="26"/>
        </w:rPr>
        <w:t xml:space="preserve">Thanks for pointing out this. </w:t>
      </w:r>
      <w:r w:rsidR="00014BE2" w:rsidRPr="00014BE2">
        <w:rPr>
          <w:rFonts w:ascii="Arial" w:hAnsi="Arial" w:cs="Arial" w:hint="eastAsia"/>
          <w:color w:val="000090"/>
          <w:sz w:val="26"/>
          <w:szCs w:val="26"/>
        </w:rPr>
        <w:t>The inter-member variability has been illustrated</w:t>
      </w:r>
      <w:r w:rsidR="00014BE2">
        <w:rPr>
          <w:rFonts w:ascii="Arial" w:hAnsi="Arial" w:cs="Arial" w:hint="eastAsia"/>
          <w:color w:val="000090"/>
          <w:sz w:val="26"/>
          <w:szCs w:val="26"/>
        </w:rPr>
        <w:t xml:space="preserve"> </w:t>
      </w:r>
      <w:r w:rsidR="00BB7706">
        <w:rPr>
          <w:rFonts w:ascii="Arial" w:hAnsi="Arial" w:cs="Arial"/>
          <w:color w:val="000090"/>
          <w:sz w:val="26"/>
          <w:szCs w:val="26"/>
        </w:rPr>
        <w:t>using</w:t>
      </w:r>
      <w:r w:rsidR="00014BE2">
        <w:rPr>
          <w:rFonts w:ascii="Arial" w:hAnsi="Arial" w:cs="Arial" w:hint="eastAsia"/>
          <w:color w:val="000090"/>
          <w:sz w:val="26"/>
          <w:szCs w:val="26"/>
        </w:rPr>
        <w:t xml:space="preserve"> the difference</w:t>
      </w:r>
      <w:r w:rsidR="00592DDF">
        <w:rPr>
          <w:rFonts w:ascii="Arial" w:hAnsi="Arial" w:cs="Arial"/>
          <w:color w:val="000090"/>
          <w:sz w:val="26"/>
          <w:szCs w:val="26"/>
        </w:rPr>
        <w:t>s</w:t>
      </w:r>
      <w:r w:rsidR="00014BE2">
        <w:rPr>
          <w:rFonts w:ascii="Arial" w:hAnsi="Arial" w:cs="Arial" w:hint="eastAsia"/>
          <w:color w:val="000090"/>
          <w:sz w:val="26"/>
          <w:szCs w:val="26"/>
        </w:rPr>
        <w:t xml:space="preserve"> </w:t>
      </w:r>
      <w:r w:rsidR="00014BE2">
        <w:rPr>
          <w:rFonts w:ascii="Arial" w:hAnsi="Arial" w:cs="Arial"/>
          <w:color w:val="000090"/>
          <w:sz w:val="26"/>
          <w:szCs w:val="26"/>
        </w:rPr>
        <w:t>between</w:t>
      </w:r>
      <w:r w:rsidR="00014BE2">
        <w:rPr>
          <w:rFonts w:ascii="Arial" w:hAnsi="Arial" w:cs="Arial" w:hint="eastAsia"/>
          <w:color w:val="000090"/>
          <w:sz w:val="26"/>
          <w:szCs w:val="26"/>
        </w:rPr>
        <w:t xml:space="preserve"> each member and the ensemble mean </w:t>
      </w:r>
      <w:r w:rsidR="00592DDF">
        <w:rPr>
          <w:rFonts w:ascii="Arial" w:hAnsi="Arial" w:cs="Arial"/>
          <w:color w:val="000090"/>
          <w:sz w:val="26"/>
          <w:szCs w:val="26"/>
        </w:rPr>
        <w:t>over</w:t>
      </w:r>
      <w:r w:rsidR="00014BE2">
        <w:rPr>
          <w:rFonts w:ascii="Arial" w:hAnsi="Arial" w:cs="Arial" w:hint="eastAsia"/>
          <w:color w:val="000090"/>
          <w:sz w:val="26"/>
          <w:szCs w:val="26"/>
        </w:rPr>
        <w:t xml:space="preserve"> each time period (see </w:t>
      </w:r>
      <w:r w:rsidR="00014BE2" w:rsidRPr="00014BE2">
        <w:rPr>
          <w:rFonts w:ascii="Arial" w:hAnsi="Arial" w:cs="Arial" w:hint="eastAsia"/>
          <w:color w:val="000090"/>
          <w:sz w:val="26"/>
          <w:szCs w:val="26"/>
        </w:rPr>
        <w:t xml:space="preserve">the supplemental figures S1, S2 and S3 for the </w:t>
      </w:r>
      <w:r w:rsidR="00014BE2">
        <w:rPr>
          <w:rFonts w:ascii="Arial" w:hAnsi="Arial" w:cs="Arial" w:hint="eastAsia"/>
          <w:color w:val="000090"/>
          <w:sz w:val="26"/>
          <w:szCs w:val="26"/>
        </w:rPr>
        <w:t>three time periods</w:t>
      </w:r>
      <w:r w:rsidR="00014BE2">
        <w:rPr>
          <w:rFonts w:ascii="Arial" w:hAnsi="Arial" w:cs="Arial"/>
          <w:color w:val="000090"/>
          <w:sz w:val="26"/>
          <w:szCs w:val="26"/>
        </w:rPr>
        <w:t>’</w:t>
      </w:r>
      <w:r w:rsidR="00014BE2">
        <w:rPr>
          <w:rFonts w:ascii="Arial" w:hAnsi="Arial" w:cs="Arial" w:hint="eastAsia"/>
          <w:color w:val="000090"/>
          <w:sz w:val="26"/>
          <w:szCs w:val="26"/>
        </w:rPr>
        <w:t xml:space="preserve"> internal </w:t>
      </w:r>
      <w:r w:rsidR="00014BE2">
        <w:rPr>
          <w:rFonts w:ascii="Arial" w:hAnsi="Arial" w:cs="Arial"/>
          <w:color w:val="000090"/>
          <w:sz w:val="26"/>
          <w:szCs w:val="26"/>
        </w:rPr>
        <w:t>variability</w:t>
      </w:r>
      <w:r w:rsidR="00014BE2">
        <w:rPr>
          <w:rFonts w:ascii="Arial" w:hAnsi="Arial" w:cs="Arial" w:hint="eastAsia"/>
          <w:color w:val="000090"/>
          <w:sz w:val="26"/>
          <w:szCs w:val="26"/>
        </w:rPr>
        <w:t xml:space="preserve">, respectively). It </w:t>
      </w:r>
      <w:r w:rsidR="00BB7706">
        <w:rPr>
          <w:rFonts w:ascii="Arial" w:hAnsi="Arial" w:cs="Arial"/>
          <w:color w:val="000090"/>
          <w:sz w:val="26"/>
          <w:szCs w:val="26"/>
        </w:rPr>
        <w:t xml:space="preserve">is clear </w:t>
      </w:r>
      <w:r w:rsidR="00014BE2">
        <w:rPr>
          <w:rFonts w:ascii="Arial" w:hAnsi="Arial" w:cs="Arial" w:hint="eastAsia"/>
          <w:color w:val="000090"/>
          <w:sz w:val="26"/>
          <w:szCs w:val="26"/>
        </w:rPr>
        <w:t xml:space="preserve">that the </w:t>
      </w:r>
      <w:r w:rsidR="00014BE2">
        <w:rPr>
          <w:rFonts w:ascii="Arial" w:hAnsi="Arial" w:cs="Arial"/>
          <w:color w:val="000090"/>
          <w:sz w:val="26"/>
          <w:szCs w:val="26"/>
        </w:rPr>
        <w:t>variability</w:t>
      </w:r>
      <w:r w:rsidR="00014BE2">
        <w:rPr>
          <w:rFonts w:ascii="Arial" w:hAnsi="Arial" w:cs="Arial" w:hint="eastAsia"/>
          <w:color w:val="000090"/>
          <w:sz w:val="26"/>
          <w:szCs w:val="26"/>
        </w:rPr>
        <w:t xml:space="preserve"> within the members</w:t>
      </w:r>
      <w:r w:rsidR="00C1080D">
        <w:rPr>
          <w:rFonts w:ascii="Arial" w:hAnsi="Arial" w:cs="Arial"/>
          <w:color w:val="000090"/>
          <w:sz w:val="26"/>
          <w:szCs w:val="26"/>
        </w:rPr>
        <w:t>’</w:t>
      </w:r>
      <w:r w:rsidR="00C1080D">
        <w:rPr>
          <w:rFonts w:ascii="Arial" w:hAnsi="Arial" w:cs="Arial" w:hint="eastAsia"/>
          <w:color w:val="000090"/>
          <w:sz w:val="26"/>
          <w:szCs w:val="26"/>
        </w:rPr>
        <w:t xml:space="preserve"> </w:t>
      </w:r>
      <w:r w:rsidR="00592DDF">
        <w:rPr>
          <w:rFonts w:ascii="Arial" w:hAnsi="Arial" w:cs="Arial"/>
          <w:color w:val="000090"/>
          <w:sz w:val="26"/>
          <w:szCs w:val="26"/>
        </w:rPr>
        <w:t xml:space="preserve">yearly-averaged </w:t>
      </w:r>
      <w:r w:rsidR="00C1080D">
        <w:rPr>
          <w:rFonts w:ascii="Arial" w:hAnsi="Arial" w:cs="Arial" w:hint="eastAsia"/>
          <w:color w:val="000090"/>
          <w:sz w:val="26"/>
          <w:szCs w:val="26"/>
        </w:rPr>
        <w:t>output</w:t>
      </w:r>
      <w:r w:rsidR="00014BE2">
        <w:rPr>
          <w:rFonts w:ascii="Arial" w:hAnsi="Arial" w:cs="Arial" w:hint="eastAsia"/>
          <w:color w:val="000090"/>
          <w:sz w:val="26"/>
          <w:szCs w:val="26"/>
        </w:rPr>
        <w:t xml:space="preserve"> </w:t>
      </w:r>
      <w:r w:rsidR="00C1080D">
        <w:rPr>
          <w:rFonts w:ascii="Arial" w:hAnsi="Arial" w:cs="Arial" w:hint="eastAsia"/>
          <w:color w:val="000090"/>
          <w:sz w:val="26"/>
          <w:szCs w:val="26"/>
        </w:rPr>
        <w:t xml:space="preserve">is </w:t>
      </w:r>
      <w:r w:rsidR="00592DDF">
        <w:rPr>
          <w:rFonts w:ascii="Arial" w:hAnsi="Arial" w:cs="Arial"/>
          <w:color w:val="000090"/>
          <w:sz w:val="26"/>
          <w:szCs w:val="26"/>
        </w:rPr>
        <w:t>quite</w:t>
      </w:r>
      <w:r w:rsidR="00C1080D">
        <w:rPr>
          <w:rFonts w:ascii="Arial" w:hAnsi="Arial" w:cs="Arial" w:hint="eastAsia"/>
          <w:color w:val="000090"/>
          <w:sz w:val="26"/>
          <w:szCs w:val="26"/>
        </w:rPr>
        <w:t xml:space="preserve"> small comparing to the changing signal among</w:t>
      </w:r>
      <w:r w:rsidR="00BB7706">
        <w:rPr>
          <w:rFonts w:ascii="Arial" w:hAnsi="Arial" w:cs="Arial"/>
          <w:color w:val="000090"/>
          <w:sz w:val="26"/>
          <w:szCs w:val="26"/>
        </w:rPr>
        <w:t xml:space="preserve"> the</w:t>
      </w:r>
      <w:r w:rsidR="00C1080D">
        <w:rPr>
          <w:rFonts w:ascii="Arial" w:hAnsi="Arial" w:cs="Arial" w:hint="eastAsia"/>
          <w:color w:val="000090"/>
          <w:sz w:val="26"/>
          <w:szCs w:val="26"/>
        </w:rPr>
        <w:t xml:space="preserve"> </w:t>
      </w:r>
      <w:r w:rsidR="00C1080D">
        <w:rPr>
          <w:rFonts w:ascii="Arial" w:hAnsi="Arial" w:cs="Arial"/>
          <w:color w:val="000090"/>
          <w:sz w:val="26"/>
          <w:szCs w:val="26"/>
        </w:rPr>
        <w:t>different</w:t>
      </w:r>
      <w:r w:rsidR="00C1080D">
        <w:rPr>
          <w:rFonts w:ascii="Arial" w:hAnsi="Arial" w:cs="Arial" w:hint="eastAsia"/>
          <w:color w:val="000090"/>
          <w:sz w:val="26"/>
          <w:szCs w:val="26"/>
        </w:rPr>
        <w:t xml:space="preserve"> time periods. As further supported by the relevant statistical tests (here, we used </w:t>
      </w:r>
      <w:r w:rsidR="00592DDF">
        <w:rPr>
          <w:rFonts w:ascii="Arial" w:hAnsi="Arial" w:cs="Arial"/>
          <w:color w:val="000090"/>
          <w:sz w:val="26"/>
          <w:szCs w:val="26"/>
        </w:rPr>
        <w:t xml:space="preserve">the student </w:t>
      </w:r>
      <w:r w:rsidR="00C1080D">
        <w:rPr>
          <w:rFonts w:ascii="Arial" w:hAnsi="Arial" w:cs="Arial" w:hint="eastAsia"/>
          <w:color w:val="000090"/>
          <w:sz w:val="26"/>
          <w:szCs w:val="26"/>
        </w:rPr>
        <w:t xml:space="preserve">t-test), different members </w:t>
      </w:r>
      <w:r w:rsidR="00592DDF">
        <w:rPr>
          <w:rFonts w:ascii="Arial" w:hAnsi="Arial" w:cs="Arial"/>
          <w:color w:val="000090"/>
          <w:sz w:val="26"/>
          <w:szCs w:val="26"/>
        </w:rPr>
        <w:t>of</w:t>
      </w:r>
      <w:r w:rsidR="00C1080D">
        <w:rPr>
          <w:rFonts w:ascii="Arial" w:hAnsi="Arial" w:cs="Arial" w:hint="eastAsia"/>
          <w:color w:val="000090"/>
          <w:sz w:val="26"/>
          <w:szCs w:val="26"/>
        </w:rPr>
        <w:t xml:space="preserve"> the same ensemble are not </w:t>
      </w:r>
      <w:r w:rsidR="00C1080D">
        <w:rPr>
          <w:rFonts w:ascii="Arial" w:hAnsi="Arial" w:cs="Arial"/>
          <w:color w:val="000090"/>
          <w:sz w:val="26"/>
          <w:szCs w:val="26"/>
        </w:rPr>
        <w:t>significant</w:t>
      </w:r>
      <w:r w:rsidR="00592DDF">
        <w:rPr>
          <w:rFonts w:ascii="Arial" w:hAnsi="Arial" w:cs="Arial"/>
          <w:color w:val="000090"/>
          <w:sz w:val="26"/>
          <w:szCs w:val="26"/>
        </w:rPr>
        <w:t>ly</w:t>
      </w:r>
      <w:r w:rsidR="006B755B">
        <w:rPr>
          <w:rFonts w:ascii="Arial" w:hAnsi="Arial" w:cs="Arial" w:hint="eastAsia"/>
          <w:color w:val="000090"/>
          <w:sz w:val="26"/>
          <w:szCs w:val="26"/>
        </w:rPr>
        <w:t xml:space="preserve"> different, showing </w:t>
      </w:r>
      <w:r w:rsidR="006B755B" w:rsidRPr="006B755B">
        <w:rPr>
          <w:rFonts w:ascii="Arial" w:hAnsi="Arial" w:cs="Arial"/>
          <w:color w:val="000090"/>
          <w:sz w:val="26"/>
          <w:szCs w:val="26"/>
        </w:rPr>
        <w:t>a converge results in our conclusions</w:t>
      </w:r>
      <w:r w:rsidR="006B755B" w:rsidRPr="006B755B">
        <w:rPr>
          <w:rFonts w:ascii="Arial" w:hAnsi="Arial" w:cs="Arial" w:hint="eastAsia"/>
          <w:color w:val="000090"/>
          <w:sz w:val="26"/>
          <w:szCs w:val="26"/>
        </w:rPr>
        <w:t>.</w:t>
      </w:r>
    </w:p>
    <w:p w14:paraId="73EFF16B" w14:textId="77777777" w:rsidR="00A20634" w:rsidRDefault="00A20634" w:rsidP="005D18D0">
      <w:pPr>
        <w:widowControl w:val="0"/>
        <w:autoSpaceDE w:val="0"/>
        <w:autoSpaceDN w:val="0"/>
        <w:adjustRightInd w:val="0"/>
        <w:jc w:val="both"/>
        <w:rPr>
          <w:ins w:id="27" w:author="Xy" w:date="2017-03-29T23:57:00Z"/>
          <w:rFonts w:ascii="Arial" w:hAnsi="Arial" w:cs="Arial"/>
          <w:color w:val="1A1A1A"/>
          <w:sz w:val="26"/>
          <w:szCs w:val="26"/>
          <w:lang w:eastAsia="zh-CN"/>
        </w:rPr>
      </w:pPr>
    </w:p>
    <w:p w14:paraId="2BBA674D" w14:textId="3A26C4E8" w:rsidR="00485C20" w:rsidRDefault="00485C20" w:rsidP="005D18D0">
      <w:pPr>
        <w:widowControl w:val="0"/>
        <w:autoSpaceDE w:val="0"/>
        <w:autoSpaceDN w:val="0"/>
        <w:adjustRightInd w:val="0"/>
        <w:jc w:val="both"/>
        <w:rPr>
          <w:ins w:id="28" w:author="Xy" w:date="2017-03-29T23:59:00Z"/>
          <w:rFonts w:ascii="Arial" w:hAnsi="Arial" w:cs="Arial"/>
          <w:color w:val="1A1A1A"/>
          <w:sz w:val="26"/>
          <w:szCs w:val="26"/>
          <w:lang w:eastAsia="zh-CN"/>
        </w:rPr>
      </w:pPr>
      <w:ins w:id="29" w:author="Xy" w:date="2017-03-29T23:57:00Z">
        <w:r>
          <w:rPr>
            <w:rFonts w:ascii="Arial" w:hAnsi="Arial" w:cs="Arial"/>
            <w:color w:val="1A1A1A"/>
            <w:sz w:val="26"/>
            <w:szCs w:val="26"/>
            <w:lang w:eastAsia="zh-CN"/>
          </w:rPr>
          <w:t xml:space="preserve">In the </w:t>
        </w:r>
      </w:ins>
      <w:ins w:id="30" w:author="Xy" w:date="2017-03-29T23:58:00Z">
        <w:r>
          <w:rPr>
            <w:rFonts w:ascii="Arial" w:hAnsi="Arial" w:cs="Arial"/>
            <w:color w:val="1A1A1A"/>
            <w:sz w:val="26"/>
            <w:szCs w:val="26"/>
            <w:lang w:eastAsia="zh-CN"/>
          </w:rPr>
          <w:t>supplement</w:t>
        </w:r>
      </w:ins>
      <w:ins w:id="31" w:author="Xy" w:date="2017-03-29T23:57:00Z">
        <w:r>
          <w:rPr>
            <w:rFonts w:ascii="Arial" w:hAnsi="Arial" w:cs="Arial"/>
            <w:color w:val="1A1A1A"/>
            <w:sz w:val="26"/>
            <w:szCs w:val="26"/>
            <w:lang w:eastAsia="zh-CN"/>
          </w:rPr>
          <w:t xml:space="preserve">, the figures </w:t>
        </w:r>
      </w:ins>
      <w:ins w:id="32" w:author="Xy" w:date="2017-03-29T23:58:00Z">
        <w:r>
          <w:rPr>
            <w:rFonts w:ascii="Arial" w:hAnsi="Arial" w:cs="Arial"/>
            <w:color w:val="1A1A1A"/>
            <w:sz w:val="26"/>
            <w:szCs w:val="26"/>
            <w:lang w:eastAsia="zh-CN"/>
          </w:rPr>
          <w:t>S1-S3 have been added. The following sen</w:t>
        </w:r>
      </w:ins>
      <w:ins w:id="33" w:author="Xy" w:date="2017-03-29T23:59:00Z">
        <w:r>
          <w:rPr>
            <w:rFonts w:ascii="Arial" w:hAnsi="Arial" w:cs="Arial"/>
            <w:color w:val="1A1A1A"/>
            <w:sz w:val="26"/>
            <w:szCs w:val="26"/>
            <w:lang w:eastAsia="zh-CN"/>
          </w:rPr>
          <w:t>tences</w:t>
        </w:r>
      </w:ins>
      <w:ins w:id="34" w:author="Xy" w:date="2017-03-30T00:04:00Z">
        <w:r>
          <w:rPr>
            <w:rFonts w:ascii="Arial" w:hAnsi="Arial" w:cs="Arial"/>
            <w:color w:val="1A1A1A"/>
            <w:sz w:val="26"/>
            <w:szCs w:val="26"/>
            <w:lang w:eastAsia="zh-CN"/>
          </w:rPr>
          <w:t xml:space="preserve"> were </w:t>
        </w:r>
      </w:ins>
      <w:ins w:id="35" w:author="Xy" w:date="2017-03-29T23:59:00Z">
        <w:r>
          <w:rPr>
            <w:rFonts w:ascii="Arial" w:hAnsi="Arial" w:cs="Arial"/>
            <w:color w:val="1A1A1A"/>
            <w:sz w:val="26"/>
            <w:szCs w:val="26"/>
            <w:lang w:eastAsia="zh-CN"/>
          </w:rPr>
          <w:t>added to the main content from line 178 to line 183.</w:t>
        </w:r>
      </w:ins>
    </w:p>
    <w:p w14:paraId="70C568F8" w14:textId="77777777" w:rsidR="00485C20" w:rsidRDefault="00485C20" w:rsidP="005D18D0">
      <w:pPr>
        <w:widowControl w:val="0"/>
        <w:autoSpaceDE w:val="0"/>
        <w:autoSpaceDN w:val="0"/>
        <w:adjustRightInd w:val="0"/>
        <w:jc w:val="both"/>
        <w:rPr>
          <w:ins w:id="36" w:author="Xy" w:date="2017-03-30T00:00:00Z"/>
          <w:rFonts w:ascii="Arial" w:hAnsi="Arial" w:cs="Arial"/>
          <w:color w:val="1A1A1A"/>
          <w:sz w:val="26"/>
          <w:szCs w:val="26"/>
          <w:lang w:eastAsia="zh-CN"/>
        </w:rPr>
      </w:pPr>
    </w:p>
    <w:p w14:paraId="4D03F9FF" w14:textId="5468FD71" w:rsidR="00485C20" w:rsidRDefault="00485C20" w:rsidP="00B72B15">
      <w:pPr>
        <w:widowControl w:val="0"/>
        <w:tabs>
          <w:tab w:val="left" w:pos="220"/>
          <w:tab w:val="left" w:pos="720"/>
        </w:tabs>
        <w:autoSpaceDE w:val="0"/>
        <w:autoSpaceDN w:val="0"/>
        <w:adjustRightInd w:val="0"/>
        <w:spacing w:after="240"/>
        <w:jc w:val="both"/>
        <w:rPr>
          <w:ins w:id="37" w:author="Xy" w:date="2017-03-29T23:57:00Z"/>
          <w:rFonts w:ascii="Arial" w:hAnsi="Arial" w:cs="Arial"/>
          <w:color w:val="1A1A1A"/>
          <w:sz w:val="26"/>
          <w:szCs w:val="26"/>
          <w:lang w:eastAsia="zh-CN"/>
        </w:rPr>
      </w:pPr>
      <w:ins w:id="38" w:author="Xy" w:date="2017-03-30T00:01:00Z">
        <w:r>
          <w:rPr>
            <w:rFonts w:ascii="Arial" w:hAnsi="Arial" w:cs="Arial"/>
            <w:color w:val="1A1A1A"/>
            <w:sz w:val="26"/>
            <w:szCs w:val="26"/>
            <w:lang w:eastAsia="zh-CN"/>
          </w:rPr>
          <w:t>“…(</w:t>
        </w:r>
        <w:proofErr w:type="gramStart"/>
        <w:r>
          <w:rPr>
            <w:rFonts w:ascii="Arial" w:hAnsi="Arial" w:cs="Arial"/>
            <w:color w:val="1A1A1A"/>
            <w:sz w:val="26"/>
            <w:szCs w:val="26"/>
            <w:lang w:eastAsia="zh-CN"/>
          </w:rPr>
          <w:t>s</w:t>
        </w:r>
        <w:r w:rsidRPr="00485C20">
          <w:rPr>
            <w:rFonts w:ascii="Arial" w:hAnsi="Arial" w:cs="Arial"/>
            <w:color w:val="1A1A1A"/>
            <w:sz w:val="26"/>
            <w:szCs w:val="26"/>
            <w:lang w:eastAsia="zh-CN"/>
          </w:rPr>
          <w:t>ee</w:t>
        </w:r>
      </w:ins>
      <w:proofErr w:type="gramEnd"/>
      <w:ins w:id="39" w:author="Xy" w:date="2017-03-30T00:00:00Z">
        <w:r w:rsidRPr="00B72B15">
          <w:rPr>
            <w:rFonts w:ascii="Arial" w:hAnsi="Arial" w:cs="Arial"/>
            <w:color w:val="1A1A1A"/>
            <w:sz w:val="26"/>
            <w:szCs w:val="26"/>
            <w:lang w:eastAsia="zh-CN"/>
          </w:rPr>
          <w:t xml:space="preserve"> supplement Figure S1-S3 for the inter-member variability). Although a multi-model mean is often preferable for capturing climate variability, we also note that </w:t>
        </w:r>
        <w:proofErr w:type="gramStart"/>
        <w:r w:rsidRPr="00B72B15">
          <w:rPr>
            <w:rFonts w:ascii="Arial" w:hAnsi="Arial" w:cs="Arial"/>
            <w:color w:val="1A1A1A"/>
            <w:sz w:val="26"/>
            <w:szCs w:val="26"/>
            <w:lang w:eastAsia="zh-CN"/>
          </w:rPr>
          <w:t>accuracy may be impacted by compensating results from models of differing quality</w:t>
        </w:r>
        <w:proofErr w:type="gramEnd"/>
        <w:r w:rsidRPr="00B72B15">
          <w:rPr>
            <w:rFonts w:ascii="Arial" w:hAnsi="Arial" w:cs="Arial"/>
            <w:color w:val="1A1A1A"/>
            <w:sz w:val="26"/>
            <w:szCs w:val="26"/>
            <w:lang w:eastAsia="zh-CN"/>
          </w:rPr>
          <w:t>. Further, since our study focuses primarily on understanding the drivers of changing extreme weather, the changes that emerge from a single model are indicative of the physical relationships that will hold in the coming century.</w:t>
        </w:r>
        <w:r>
          <w:rPr>
            <w:rFonts w:ascii="Arial" w:hAnsi="Arial" w:cs="Arial"/>
            <w:color w:val="1A1A1A"/>
            <w:sz w:val="26"/>
            <w:szCs w:val="26"/>
            <w:lang w:eastAsia="zh-CN"/>
          </w:rPr>
          <w:t>”</w:t>
        </w:r>
      </w:ins>
    </w:p>
    <w:p w14:paraId="01D38C4F" w14:textId="77777777" w:rsidR="00485C20" w:rsidRPr="001E21D8" w:rsidRDefault="00485C20" w:rsidP="005D18D0">
      <w:pPr>
        <w:widowControl w:val="0"/>
        <w:autoSpaceDE w:val="0"/>
        <w:autoSpaceDN w:val="0"/>
        <w:adjustRightInd w:val="0"/>
        <w:jc w:val="both"/>
        <w:rPr>
          <w:rFonts w:ascii="Arial" w:hAnsi="Arial" w:cs="Arial"/>
          <w:color w:val="1A1A1A"/>
          <w:sz w:val="26"/>
          <w:szCs w:val="26"/>
          <w:lang w:eastAsia="zh-CN"/>
        </w:rPr>
      </w:pPr>
    </w:p>
    <w:p w14:paraId="739E3FF3"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3. Any mechanism or discussion related to the changes of extreme precipitation in addition to the modulation from ENSO?</w:t>
      </w:r>
    </w:p>
    <w:p w14:paraId="0B3B2AFB" w14:textId="77777777" w:rsidR="00A20634" w:rsidRPr="001E21D8" w:rsidRDefault="00A20634" w:rsidP="005D18D0">
      <w:pPr>
        <w:widowControl w:val="0"/>
        <w:autoSpaceDE w:val="0"/>
        <w:autoSpaceDN w:val="0"/>
        <w:adjustRightInd w:val="0"/>
        <w:jc w:val="both"/>
        <w:rPr>
          <w:rFonts w:ascii="Arial" w:hAnsi="Arial" w:cs="Arial"/>
          <w:color w:val="1A1A1A"/>
          <w:sz w:val="26"/>
          <w:szCs w:val="26"/>
        </w:rPr>
      </w:pPr>
    </w:p>
    <w:p w14:paraId="643E18F7" w14:textId="57D3959E" w:rsidR="00B45A3D" w:rsidRPr="00D9126C" w:rsidRDefault="00CD23DD" w:rsidP="005D18D0">
      <w:pPr>
        <w:widowControl w:val="0"/>
        <w:autoSpaceDE w:val="0"/>
        <w:autoSpaceDN w:val="0"/>
        <w:adjustRightInd w:val="0"/>
        <w:jc w:val="both"/>
        <w:rPr>
          <w:rFonts w:ascii="Arial" w:hAnsi="Arial" w:cs="Arial"/>
          <w:color w:val="FF0000"/>
          <w:sz w:val="26"/>
          <w:szCs w:val="26"/>
        </w:rPr>
      </w:pPr>
      <w:r>
        <w:rPr>
          <w:rFonts w:ascii="Arial" w:hAnsi="Arial" w:cs="Arial"/>
          <w:color w:val="000090"/>
          <w:sz w:val="26"/>
          <w:szCs w:val="26"/>
        </w:rPr>
        <w:t>ENSO is definitely one of the main regulators for the changes of extreme precipitation. In addition, t</w:t>
      </w:r>
      <w:r w:rsidR="006E29B1" w:rsidRPr="001E21D8">
        <w:rPr>
          <w:rFonts w:ascii="Arial" w:hAnsi="Arial" w:cs="Arial"/>
          <w:color w:val="000090"/>
          <w:sz w:val="26"/>
          <w:szCs w:val="26"/>
        </w:rPr>
        <w:t xml:space="preserve">he </w:t>
      </w:r>
      <w:r w:rsidR="00435C50" w:rsidRPr="001E21D8">
        <w:rPr>
          <w:rFonts w:ascii="Arial" w:hAnsi="Arial" w:cs="Arial"/>
          <w:color w:val="000090"/>
          <w:sz w:val="26"/>
          <w:szCs w:val="26"/>
        </w:rPr>
        <w:t xml:space="preserve">changes of extreme precipitation over western U.S. in this study are mainly due to the increased large-scale water vapor </w:t>
      </w:r>
      <w:r>
        <w:rPr>
          <w:rFonts w:ascii="Arial" w:hAnsi="Arial" w:cs="Arial"/>
          <w:color w:val="000090"/>
          <w:sz w:val="26"/>
          <w:szCs w:val="26"/>
        </w:rPr>
        <w:t>influx</w:t>
      </w:r>
      <w:r w:rsidR="00435C50" w:rsidRPr="001E21D8">
        <w:rPr>
          <w:rFonts w:ascii="Arial" w:hAnsi="Arial" w:cs="Arial"/>
          <w:color w:val="000090"/>
          <w:sz w:val="26"/>
          <w:szCs w:val="26"/>
        </w:rPr>
        <w:t xml:space="preserve"> </w:t>
      </w:r>
      <w:r w:rsidR="001E21D8" w:rsidRPr="001E21D8">
        <w:rPr>
          <w:rFonts w:ascii="Arial" w:hAnsi="Arial" w:cs="Arial"/>
          <w:color w:val="000090"/>
          <w:sz w:val="26"/>
          <w:szCs w:val="26"/>
        </w:rPr>
        <w:t xml:space="preserve">from the eastern Pacific Ocean compound with the orographic forcing effects. </w:t>
      </w:r>
      <w:r w:rsidR="00B45A3D">
        <w:rPr>
          <w:rFonts w:ascii="Arial" w:hAnsi="Arial" w:cs="Arial"/>
          <w:color w:val="000090"/>
          <w:sz w:val="26"/>
          <w:szCs w:val="26"/>
        </w:rPr>
        <w:t xml:space="preserve">In the future, as the climate warms, intensified water vapor influxes are expected </w:t>
      </w:r>
      <w:r>
        <w:rPr>
          <w:rFonts w:ascii="Arial" w:hAnsi="Arial" w:cs="Arial"/>
          <w:color w:val="000090"/>
          <w:sz w:val="26"/>
          <w:szCs w:val="26"/>
        </w:rPr>
        <w:t>to cause</w:t>
      </w:r>
      <w:r w:rsidR="00B45A3D">
        <w:rPr>
          <w:rFonts w:ascii="Arial" w:hAnsi="Arial" w:cs="Arial"/>
          <w:color w:val="000090"/>
          <w:sz w:val="26"/>
          <w:szCs w:val="26"/>
        </w:rPr>
        <w:t xml:space="preserve"> larger heavy-rainy events. The modulation of ENSO is directly related </w:t>
      </w:r>
      <w:r>
        <w:rPr>
          <w:rFonts w:ascii="Arial" w:hAnsi="Arial" w:cs="Arial"/>
          <w:color w:val="000090"/>
          <w:sz w:val="26"/>
          <w:szCs w:val="26"/>
        </w:rPr>
        <w:t>to</w:t>
      </w:r>
      <w:r w:rsidR="00B45A3D">
        <w:rPr>
          <w:rFonts w:ascii="Arial" w:hAnsi="Arial" w:cs="Arial"/>
          <w:color w:val="000090"/>
          <w:sz w:val="26"/>
          <w:szCs w:val="26"/>
        </w:rPr>
        <w:t xml:space="preserve"> the inter-annual variability of precipitation extremes. </w:t>
      </w:r>
      <w:r w:rsidR="001E21D8" w:rsidRPr="001E21D8">
        <w:rPr>
          <w:rFonts w:ascii="Arial" w:hAnsi="Arial" w:cs="Arial"/>
          <w:color w:val="000090"/>
          <w:sz w:val="26"/>
          <w:szCs w:val="26"/>
        </w:rPr>
        <w:t>More detail</w:t>
      </w:r>
      <w:r w:rsidR="00D9126C">
        <w:rPr>
          <w:rFonts w:ascii="Arial" w:hAnsi="Arial" w:cs="Arial"/>
          <w:color w:val="000090"/>
          <w:sz w:val="26"/>
          <w:szCs w:val="26"/>
        </w:rPr>
        <w:t xml:space="preserve">s </w:t>
      </w:r>
      <w:r>
        <w:rPr>
          <w:rFonts w:ascii="Arial" w:hAnsi="Arial" w:cs="Arial"/>
          <w:color w:val="000090"/>
          <w:sz w:val="26"/>
          <w:szCs w:val="26"/>
        </w:rPr>
        <w:t>can be found</w:t>
      </w:r>
      <w:r w:rsidR="00D9126C">
        <w:rPr>
          <w:rFonts w:ascii="Arial" w:hAnsi="Arial" w:cs="Arial"/>
          <w:color w:val="000090"/>
          <w:sz w:val="26"/>
          <w:szCs w:val="26"/>
        </w:rPr>
        <w:t xml:space="preserve"> in </w:t>
      </w:r>
      <w:r>
        <w:rPr>
          <w:rFonts w:ascii="Arial" w:hAnsi="Arial" w:cs="Arial"/>
          <w:color w:val="000090"/>
          <w:sz w:val="26"/>
          <w:szCs w:val="26"/>
        </w:rPr>
        <w:t>S</w:t>
      </w:r>
      <w:r w:rsidR="00D9126C">
        <w:rPr>
          <w:rFonts w:ascii="Arial" w:hAnsi="Arial" w:cs="Arial"/>
          <w:color w:val="000090"/>
          <w:sz w:val="26"/>
          <w:szCs w:val="26"/>
        </w:rPr>
        <w:t>ection 5</w:t>
      </w:r>
      <w:r>
        <w:rPr>
          <w:rFonts w:ascii="Arial" w:hAnsi="Arial" w:cs="Arial"/>
          <w:color w:val="000090"/>
          <w:sz w:val="26"/>
          <w:szCs w:val="26"/>
        </w:rPr>
        <w:t xml:space="preserve"> of the manuscript</w:t>
      </w:r>
      <w:r w:rsidR="00D9126C">
        <w:rPr>
          <w:rFonts w:ascii="Arial" w:hAnsi="Arial" w:cs="Arial"/>
          <w:color w:val="000090"/>
          <w:sz w:val="26"/>
          <w:szCs w:val="26"/>
        </w:rPr>
        <w:t>.</w:t>
      </w:r>
    </w:p>
    <w:p w14:paraId="4F87F0D3" w14:textId="77777777" w:rsidR="0000049F" w:rsidRPr="001E21D8" w:rsidRDefault="0000049F" w:rsidP="005D18D0">
      <w:pPr>
        <w:widowControl w:val="0"/>
        <w:autoSpaceDE w:val="0"/>
        <w:autoSpaceDN w:val="0"/>
        <w:adjustRightInd w:val="0"/>
        <w:jc w:val="both"/>
        <w:rPr>
          <w:rFonts w:ascii="Arial" w:hAnsi="Arial" w:cs="Arial"/>
          <w:color w:val="1A1A1A"/>
          <w:sz w:val="26"/>
          <w:szCs w:val="26"/>
        </w:rPr>
      </w:pPr>
    </w:p>
    <w:p w14:paraId="190842EB"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Minor comments:</w:t>
      </w:r>
    </w:p>
    <w:p w14:paraId="6CFBEBBD" w14:textId="77777777" w:rsidR="00B77B03" w:rsidRPr="001E21D8" w:rsidRDefault="00B77B03" w:rsidP="005D18D0">
      <w:pPr>
        <w:widowControl w:val="0"/>
        <w:autoSpaceDE w:val="0"/>
        <w:autoSpaceDN w:val="0"/>
        <w:adjustRightInd w:val="0"/>
        <w:jc w:val="both"/>
        <w:rPr>
          <w:rFonts w:ascii="Arial" w:hAnsi="Arial" w:cs="Arial"/>
          <w:color w:val="1A1A1A"/>
          <w:sz w:val="26"/>
          <w:szCs w:val="26"/>
        </w:rPr>
      </w:pPr>
      <w:r w:rsidRPr="001E21D8">
        <w:rPr>
          <w:rFonts w:ascii="Arial" w:hAnsi="Arial" w:cs="Arial"/>
          <w:color w:val="1A1A1A"/>
          <w:sz w:val="26"/>
          <w:szCs w:val="26"/>
        </w:rPr>
        <w:t>The figure quality can be improved.</w:t>
      </w:r>
    </w:p>
    <w:p w14:paraId="0D1D07C8" w14:textId="178F9E9C" w:rsidR="00A54C34" w:rsidRDefault="00B77B03" w:rsidP="005D18D0">
      <w:pPr>
        <w:jc w:val="both"/>
        <w:rPr>
          <w:rFonts w:ascii="Arial" w:hAnsi="Arial" w:cs="Arial"/>
          <w:color w:val="1A1A1A"/>
          <w:sz w:val="26"/>
          <w:szCs w:val="26"/>
        </w:rPr>
      </w:pPr>
      <w:proofErr w:type="gramStart"/>
      <w:r w:rsidRPr="001E21D8">
        <w:rPr>
          <w:rFonts w:ascii="Arial" w:hAnsi="Arial" w:cs="Arial"/>
          <w:color w:val="1A1A1A"/>
          <w:sz w:val="26"/>
          <w:szCs w:val="26"/>
        </w:rPr>
        <w:t>i</w:t>
      </w:r>
      <w:proofErr w:type="gramEnd"/>
      <w:r w:rsidRPr="001E21D8">
        <w:rPr>
          <w:rFonts w:ascii="Arial" w:hAnsi="Arial" w:cs="Arial"/>
          <w:color w:val="1A1A1A"/>
          <w:sz w:val="26"/>
          <w:szCs w:val="26"/>
        </w:rPr>
        <w:t>.e., Figure 2: The visibility can be improved if the labels of the longitude (right 3 figures) can be removed.</w:t>
      </w:r>
    </w:p>
    <w:p w14:paraId="2B28CE8B" w14:textId="77777777" w:rsidR="00013A92" w:rsidRDefault="00013A92" w:rsidP="005D18D0">
      <w:pPr>
        <w:jc w:val="both"/>
        <w:rPr>
          <w:rFonts w:ascii="Arial" w:hAnsi="Arial" w:cs="Arial"/>
          <w:color w:val="1A1A1A"/>
          <w:sz w:val="26"/>
          <w:szCs w:val="26"/>
        </w:rPr>
      </w:pPr>
    </w:p>
    <w:p w14:paraId="578876D9" w14:textId="17F26B34" w:rsidR="00013A92" w:rsidRPr="005222CD" w:rsidRDefault="00FF7259" w:rsidP="005D18D0">
      <w:pPr>
        <w:jc w:val="both"/>
        <w:rPr>
          <w:rFonts w:ascii="Arial" w:hAnsi="Arial" w:cs="Arial"/>
          <w:color w:val="000090"/>
          <w:sz w:val="26"/>
          <w:szCs w:val="26"/>
        </w:rPr>
      </w:pPr>
      <w:r w:rsidRPr="005222CD">
        <w:rPr>
          <w:rFonts w:ascii="Arial" w:hAnsi="Arial" w:cs="Arial"/>
          <w:color w:val="000090"/>
          <w:sz w:val="26"/>
          <w:szCs w:val="26"/>
        </w:rPr>
        <w:t xml:space="preserve">I am </w:t>
      </w:r>
      <w:r w:rsidR="000921E8" w:rsidRPr="005222CD">
        <w:rPr>
          <w:rFonts w:ascii="Arial" w:hAnsi="Arial" w:cs="Arial"/>
          <w:color w:val="000090"/>
          <w:sz w:val="26"/>
          <w:szCs w:val="26"/>
        </w:rPr>
        <w:t>sorry;</w:t>
      </w:r>
      <w:r w:rsidRPr="005222CD">
        <w:rPr>
          <w:rFonts w:ascii="Arial" w:hAnsi="Arial" w:cs="Arial"/>
          <w:color w:val="000090"/>
          <w:sz w:val="26"/>
          <w:szCs w:val="26"/>
        </w:rPr>
        <w:t xml:space="preserve"> do you mean </w:t>
      </w:r>
      <w:r w:rsidR="009C10A8" w:rsidRPr="005222CD">
        <w:rPr>
          <w:rFonts w:ascii="Arial" w:hAnsi="Arial" w:cs="Arial"/>
          <w:color w:val="000090"/>
          <w:sz w:val="26"/>
          <w:szCs w:val="26"/>
        </w:rPr>
        <w:t>the l</w:t>
      </w:r>
      <w:r w:rsidR="00013A92" w:rsidRPr="005222CD">
        <w:rPr>
          <w:rFonts w:ascii="Arial" w:hAnsi="Arial" w:cs="Arial"/>
          <w:color w:val="000090"/>
          <w:sz w:val="26"/>
          <w:szCs w:val="26"/>
        </w:rPr>
        <w:t>atitude</w:t>
      </w:r>
      <w:r w:rsidR="00C37EBC" w:rsidRPr="005222CD">
        <w:rPr>
          <w:rFonts w:ascii="Arial" w:hAnsi="Arial" w:cs="Arial"/>
          <w:color w:val="000090"/>
          <w:sz w:val="26"/>
          <w:szCs w:val="26"/>
        </w:rPr>
        <w:t xml:space="preserve"> instead</w:t>
      </w:r>
      <w:r w:rsidR="00013A92" w:rsidRPr="005222CD">
        <w:rPr>
          <w:rFonts w:ascii="Arial" w:hAnsi="Arial" w:cs="Arial"/>
          <w:color w:val="000090"/>
          <w:sz w:val="26"/>
          <w:szCs w:val="26"/>
        </w:rPr>
        <w:t>?</w:t>
      </w:r>
    </w:p>
    <w:p w14:paraId="42FF97D3" w14:textId="77777777" w:rsidR="0065301F" w:rsidRPr="001E21D8" w:rsidRDefault="0065301F" w:rsidP="005D18D0">
      <w:pPr>
        <w:jc w:val="both"/>
        <w:rPr>
          <w:rFonts w:ascii="Arial" w:hAnsi="Arial" w:cs="Arial"/>
          <w:color w:val="1A1A1A"/>
          <w:sz w:val="26"/>
          <w:szCs w:val="26"/>
        </w:rPr>
      </w:pPr>
    </w:p>
    <w:p w14:paraId="5D5DCFF9" w14:textId="11E72205" w:rsidR="00B56EF8" w:rsidRPr="001E21D8" w:rsidRDefault="00B56EF8" w:rsidP="005D18D0">
      <w:pPr>
        <w:jc w:val="both"/>
        <w:rPr>
          <w:rFonts w:ascii="Arial" w:hAnsi="Arial" w:cs="Arial"/>
          <w:b/>
          <w:color w:val="1A1A1A"/>
          <w:sz w:val="26"/>
          <w:szCs w:val="26"/>
        </w:rPr>
      </w:pPr>
      <w:r w:rsidRPr="001E21D8">
        <w:rPr>
          <w:rFonts w:ascii="Arial" w:hAnsi="Arial" w:cs="Arial"/>
          <w:b/>
          <w:color w:val="1A1A1A"/>
          <w:sz w:val="26"/>
          <w:szCs w:val="26"/>
        </w:rPr>
        <w:t>Reviewer #3:</w:t>
      </w:r>
    </w:p>
    <w:p w14:paraId="73007DF6" w14:textId="77777777" w:rsidR="00B56EF8" w:rsidRPr="001E21D8" w:rsidRDefault="00B56EF8" w:rsidP="005D18D0">
      <w:pPr>
        <w:jc w:val="both"/>
        <w:rPr>
          <w:rFonts w:ascii="Arial" w:hAnsi="Arial" w:cs="Arial"/>
          <w:color w:val="1A1A1A"/>
          <w:sz w:val="26"/>
          <w:szCs w:val="26"/>
        </w:rPr>
      </w:pPr>
    </w:p>
    <w:p w14:paraId="0CC8A9D1" w14:textId="0F1880C8"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 xml:space="preserve">The manuscript describes results from a variable resolution CESM with spectral element dynamic core with an overall resolution of ~110km and a grid refinement of ~25km over the western USA. The buffer zone between the two nests is approximately along the central US and well north and south of the Western USA. This variable resolution model has been shown to perform reasonable well without introducing any significant effects on the global scale circulation by </w:t>
      </w:r>
      <w:proofErr w:type="spellStart"/>
      <w:r w:rsidRPr="001E21D8">
        <w:rPr>
          <w:rFonts w:ascii="Arial" w:hAnsi="Arial" w:cs="Arial"/>
          <w:color w:val="000000"/>
          <w:sz w:val="26"/>
          <w:szCs w:val="26"/>
        </w:rPr>
        <w:t>Zarzycki</w:t>
      </w:r>
      <w:proofErr w:type="spellEnd"/>
      <w:r w:rsidRPr="001E21D8">
        <w:rPr>
          <w:rFonts w:ascii="Arial" w:hAnsi="Arial" w:cs="Arial"/>
          <w:color w:val="000000"/>
          <w:sz w:val="26"/>
          <w:szCs w:val="26"/>
        </w:rPr>
        <w:t xml:space="preserve"> et al., 2015, where they used a refinement over the North Atlantic. However, it was noted that model introduced excess precipitation within the refined domain. This paper discusses a refinement of the grid over the western USA.</w:t>
      </w:r>
    </w:p>
    <w:p w14:paraId="3A114383" w14:textId="77777777" w:rsidR="00B56EF8" w:rsidRDefault="00B56EF8" w:rsidP="005D18D0">
      <w:pPr>
        <w:widowControl w:val="0"/>
        <w:autoSpaceDE w:val="0"/>
        <w:autoSpaceDN w:val="0"/>
        <w:adjustRightInd w:val="0"/>
        <w:jc w:val="both"/>
        <w:rPr>
          <w:rFonts w:ascii="Arial" w:hAnsi="Arial" w:cs="Arial"/>
          <w:color w:val="000000"/>
          <w:sz w:val="26"/>
          <w:szCs w:val="26"/>
        </w:rPr>
      </w:pPr>
    </w:p>
    <w:p w14:paraId="0DE85FE8" w14:textId="71A88603" w:rsidR="005A1379" w:rsidRPr="004C2DD0" w:rsidRDefault="009C1A00" w:rsidP="004C2DD0">
      <w:pPr>
        <w:jc w:val="both"/>
        <w:rPr>
          <w:rFonts w:ascii="Arial" w:hAnsi="Arial" w:cs="Arial"/>
          <w:color w:val="000090"/>
          <w:sz w:val="26"/>
          <w:szCs w:val="26"/>
        </w:rPr>
      </w:pPr>
      <w:r w:rsidRPr="004C2DD0">
        <w:rPr>
          <w:rFonts w:ascii="Arial" w:hAnsi="Arial" w:cs="Arial"/>
          <w:color w:val="000090"/>
          <w:sz w:val="26"/>
          <w:szCs w:val="26"/>
        </w:rPr>
        <w:t xml:space="preserve">Although </w:t>
      </w:r>
      <w:proofErr w:type="spellStart"/>
      <w:r w:rsidRPr="004C2DD0">
        <w:rPr>
          <w:rFonts w:ascii="Arial" w:hAnsi="Arial" w:cs="Arial"/>
          <w:color w:val="000090"/>
          <w:sz w:val="26"/>
          <w:szCs w:val="26"/>
        </w:rPr>
        <w:t>Zarzycki</w:t>
      </w:r>
      <w:proofErr w:type="spellEnd"/>
      <w:r w:rsidRPr="004C2DD0">
        <w:rPr>
          <w:rFonts w:ascii="Arial" w:hAnsi="Arial" w:cs="Arial"/>
          <w:color w:val="000090"/>
          <w:sz w:val="26"/>
          <w:szCs w:val="26"/>
        </w:rPr>
        <w:t xml:space="preserve"> et al., 2015 did observe increased precipitation over the </w:t>
      </w:r>
      <w:proofErr w:type="gramStart"/>
      <w:r w:rsidRPr="004C2DD0">
        <w:rPr>
          <w:rFonts w:ascii="Arial" w:hAnsi="Arial" w:cs="Arial"/>
          <w:color w:val="000090"/>
          <w:sz w:val="26"/>
          <w:szCs w:val="26"/>
        </w:rPr>
        <w:t>1 degree</w:t>
      </w:r>
      <w:proofErr w:type="gramEnd"/>
      <w:r w:rsidRPr="004C2DD0">
        <w:rPr>
          <w:rFonts w:ascii="Arial" w:hAnsi="Arial" w:cs="Arial"/>
          <w:color w:val="000090"/>
          <w:sz w:val="26"/>
          <w:szCs w:val="26"/>
        </w:rPr>
        <w:t xml:space="preserve"> uniform-resolution simulation, </w:t>
      </w:r>
      <w:r w:rsidR="00C762CE" w:rsidRPr="004C2DD0">
        <w:rPr>
          <w:rFonts w:ascii="Arial" w:hAnsi="Arial" w:cs="Arial"/>
          <w:color w:val="000090"/>
          <w:sz w:val="26"/>
          <w:szCs w:val="26"/>
        </w:rPr>
        <w:t>this was in part because of an underestimation of extreme precipitation on the coarse grid.  Our own analysis suggests that VR-CESM actually performs quite well in almost all precipitation regimes.</w:t>
      </w:r>
      <w:r w:rsidR="00BC0B5C" w:rsidRPr="004C2DD0">
        <w:rPr>
          <w:rFonts w:ascii="Arial" w:hAnsi="Arial" w:cs="Arial"/>
          <w:color w:val="000090"/>
          <w:sz w:val="26"/>
          <w:szCs w:val="26"/>
        </w:rPr>
        <w:t xml:space="preserve"> </w:t>
      </w:r>
      <w:r w:rsidR="002A2527" w:rsidRPr="004C2DD0">
        <w:rPr>
          <w:rFonts w:ascii="Arial" w:hAnsi="Arial" w:cs="Arial"/>
          <w:color w:val="000090"/>
          <w:sz w:val="26"/>
          <w:szCs w:val="26"/>
        </w:rPr>
        <w:t xml:space="preserve">To verify this is consistent with </w:t>
      </w:r>
      <w:proofErr w:type="spellStart"/>
      <w:r w:rsidR="002A2527" w:rsidRPr="004C2DD0">
        <w:rPr>
          <w:rFonts w:ascii="Arial" w:hAnsi="Arial" w:cs="Arial"/>
          <w:color w:val="000090"/>
          <w:sz w:val="26"/>
          <w:szCs w:val="26"/>
        </w:rPr>
        <w:t>Zarzycki</w:t>
      </w:r>
      <w:proofErr w:type="spellEnd"/>
      <w:r w:rsidR="002A2527" w:rsidRPr="004C2DD0">
        <w:rPr>
          <w:rFonts w:ascii="Arial" w:hAnsi="Arial" w:cs="Arial"/>
          <w:color w:val="000090"/>
          <w:sz w:val="26"/>
          <w:szCs w:val="26"/>
        </w:rPr>
        <w:t xml:space="preserve"> et al., 2015, we contacted the lead author for clarification.  He pointed out that</w:t>
      </w:r>
      <w:r w:rsidR="005A1379" w:rsidRPr="004C2DD0">
        <w:rPr>
          <w:rFonts w:ascii="Arial" w:hAnsi="Arial" w:cs="Arial"/>
          <w:color w:val="000090"/>
          <w:sz w:val="26"/>
          <w:szCs w:val="26"/>
        </w:rPr>
        <w:t xml:space="preserve"> in their study, the precipitation increase</w:t>
      </w:r>
      <w:r w:rsidR="002A2527" w:rsidRPr="004C2DD0">
        <w:rPr>
          <w:rFonts w:ascii="Arial" w:hAnsi="Arial" w:cs="Arial"/>
          <w:color w:val="000090"/>
          <w:sz w:val="26"/>
          <w:szCs w:val="26"/>
        </w:rPr>
        <w:t xml:space="preserve"> of</w:t>
      </w:r>
      <w:r w:rsidR="005A1379" w:rsidRPr="004C2DD0">
        <w:rPr>
          <w:rFonts w:ascii="Arial" w:hAnsi="Arial" w:cs="Arial"/>
          <w:color w:val="000090"/>
          <w:sz w:val="26"/>
          <w:szCs w:val="26"/>
        </w:rPr>
        <w:t xml:space="preserve"> 3% </w:t>
      </w:r>
      <w:dir w:val="ltr">
        <w:r w:rsidR="005A1379" w:rsidRPr="004C2DD0">
          <w:rPr>
            <w:rFonts w:ascii="Arial" w:hAnsi="Arial" w:cs="Arial"/>
            <w:color w:val="000090"/>
            <w:sz w:val="26"/>
            <w:szCs w:val="26"/>
          </w:rPr>
          <w:t>in the variable resolution</w:t>
        </w:r>
        <w:r w:rsidR="0044605B" w:rsidRPr="004C2DD0">
          <w:rPr>
            <w:rFonts w:ascii="Arial" w:hAnsi="Arial" w:cs="Arial"/>
            <w:color w:val="000090"/>
            <w:sz w:val="26"/>
            <w:szCs w:val="26"/>
          </w:rPr>
          <w:t xml:space="preserve"> simulation</w:t>
        </w:r>
        <w:r w:rsidR="00FD77EA" w:rsidRPr="004C2DD0">
          <w:rPr>
            <w:rFonts w:ascii="Arial" w:hAnsi="Arial" w:cs="Arial"/>
            <w:color w:val="000090"/>
            <w:sz w:val="26"/>
            <w:szCs w:val="26"/>
          </w:rPr>
          <w:t>‬</w:t>
        </w:r>
        <w:r w:rsidR="003B64EE" w:rsidRPr="004C2DD0">
          <w:rPr>
            <w:rFonts w:ascii="Arial" w:hAnsi="Arial" w:cs="Arial"/>
            <w:color w:val="000090"/>
            <w:sz w:val="26"/>
            <w:szCs w:val="26"/>
          </w:rPr>
          <w:t>‬</w:t>
        </w:r>
        <w:r w:rsidR="002A2527" w:rsidRPr="004C2DD0">
          <w:rPr>
            <w:rFonts w:ascii="Arial" w:hAnsi="Arial" w:cs="Arial"/>
            <w:color w:val="000090"/>
            <w:sz w:val="26"/>
            <w:szCs w:val="26"/>
          </w:rPr>
          <w:t xml:space="preserve"> was within the bounds of simulation variability</w:t>
        </w:r>
        <w:r w:rsidR="005A1379" w:rsidRPr="004C2DD0">
          <w:rPr>
            <w:rFonts w:ascii="Arial" w:hAnsi="Arial" w:cs="Arial"/>
            <w:color w:val="000090"/>
            <w:sz w:val="26"/>
            <w:szCs w:val="26"/>
          </w:rPr>
          <w:t>‬</w:t>
        </w:r>
        <w:r w:rsidR="0044605B" w:rsidRPr="004C2DD0">
          <w:rPr>
            <w:rFonts w:ascii="Arial" w:hAnsi="Arial" w:cs="Arial"/>
            <w:color w:val="000090"/>
            <w:sz w:val="26"/>
            <w:szCs w:val="26"/>
          </w:rPr>
          <w:t>.</w:t>
        </w:r>
        <w:r w:rsidR="002A2527" w:rsidRPr="004C2DD0">
          <w:rPr>
            <w:rFonts w:ascii="Arial" w:hAnsi="Arial" w:cs="Arial"/>
            <w:color w:val="000090"/>
            <w:sz w:val="26"/>
            <w:szCs w:val="26"/>
          </w:rPr>
          <w:t xml:space="preserve">  An earlier study by </w:t>
        </w:r>
        <w:proofErr w:type="spellStart"/>
        <w:r w:rsidR="002A2527" w:rsidRPr="004C2DD0">
          <w:rPr>
            <w:rFonts w:ascii="Arial" w:hAnsi="Arial" w:cs="Arial"/>
            <w:color w:val="000090"/>
            <w:sz w:val="26"/>
            <w:szCs w:val="26"/>
          </w:rPr>
          <w:t>Zarzycki</w:t>
        </w:r>
        <w:proofErr w:type="spellEnd"/>
        <w:r w:rsidR="002A2527" w:rsidRPr="004C2DD0">
          <w:rPr>
            <w:rFonts w:ascii="Arial" w:hAnsi="Arial" w:cs="Arial"/>
            <w:color w:val="000090"/>
            <w:sz w:val="26"/>
            <w:szCs w:val="26"/>
          </w:rPr>
          <w:t xml:space="preserve"> using CAM4 did show dramatically enhanced precipitation in the refined region, but this issue was resolved in CAM5 (which was also used for our study)</w:t>
        </w:r>
        <w:proofErr w:type="gramStart"/>
        <w:r w:rsidR="002A2527" w:rsidRPr="004C2DD0">
          <w:rPr>
            <w:rFonts w:ascii="Arial" w:hAnsi="Arial" w:cs="Arial"/>
            <w:color w:val="000090"/>
            <w:sz w:val="26"/>
            <w:szCs w:val="26"/>
          </w:rPr>
          <w:t>.</w:t>
        </w:r>
        <w:r w:rsidR="00B805E5">
          <w:t>‬</w:t>
        </w:r>
        <w:proofErr w:type="gramEnd"/>
        <w:r w:rsidR="002F2742">
          <w:t>‬</w:t>
        </w:r>
      </w:dir>
    </w:p>
    <w:p w14:paraId="308CF084" w14:textId="77777777" w:rsidR="00352526" w:rsidRPr="001E21D8" w:rsidRDefault="00352526" w:rsidP="002A6EF8">
      <w:pPr>
        <w:widowControl w:val="0"/>
        <w:autoSpaceDE w:val="0"/>
        <w:autoSpaceDN w:val="0"/>
        <w:adjustRightInd w:val="0"/>
        <w:jc w:val="both"/>
        <w:rPr>
          <w:rFonts w:ascii="Arial" w:hAnsi="Arial" w:cs="Arial"/>
          <w:color w:val="000000"/>
          <w:sz w:val="26"/>
          <w:szCs w:val="26"/>
        </w:rPr>
      </w:pPr>
    </w:p>
    <w:p w14:paraId="6EFE683C" w14:textId="4A7EF013" w:rsidR="00B56EF8" w:rsidRPr="00C51155" w:rsidRDefault="00B56EF8" w:rsidP="005D18D0">
      <w:pPr>
        <w:widowControl w:val="0"/>
        <w:autoSpaceDE w:val="0"/>
        <w:autoSpaceDN w:val="0"/>
        <w:adjustRightInd w:val="0"/>
        <w:jc w:val="both"/>
        <w:rPr>
          <w:rFonts w:ascii="Arial" w:hAnsi="Arial" w:cs="Arial"/>
          <w:color w:val="000090"/>
          <w:sz w:val="26"/>
          <w:szCs w:val="26"/>
        </w:rPr>
      </w:pPr>
      <w:r w:rsidRPr="001E21D8">
        <w:rPr>
          <w:rFonts w:ascii="Arial" w:hAnsi="Arial" w:cs="Arial"/>
          <w:color w:val="000000"/>
          <w:sz w:val="26"/>
          <w:szCs w:val="26"/>
        </w:rPr>
        <w:t xml:space="preserve">The manuscript reads like a technical report submitted to a funding agency rather than a paper meant for a journal. A series of contour plots are presented with results from VR CESM and a number of observational data sets. I am not sure how to read this paper as a Journal of climate publication. It does not describe a detailed evaluation of the model performance, a new parameterization or model sensitivity. It reads like a summary of results from a series of simulations. It would be very helpful if there is additional analysis presented that makes a compelling case for the reader to spend time going through the paper either due to a unique aspect (extremes of precipitation? </w:t>
      </w:r>
      <w:r w:rsidRPr="008F67D4">
        <w:rPr>
          <w:rFonts w:ascii="Arial" w:hAnsi="Arial" w:cs="Arial"/>
          <w:color w:val="000000" w:themeColor="text1"/>
          <w:sz w:val="26"/>
          <w:szCs w:val="26"/>
        </w:rPr>
        <w:t xml:space="preserve">Or since you are using NARR dataset may be the diurnal variability of precipitation) when compared to a </w:t>
      </w:r>
      <w:proofErr w:type="gramStart"/>
      <w:r w:rsidRPr="008F67D4">
        <w:rPr>
          <w:rFonts w:ascii="Arial" w:hAnsi="Arial" w:cs="Arial"/>
          <w:color w:val="000000" w:themeColor="text1"/>
          <w:sz w:val="26"/>
          <w:szCs w:val="26"/>
        </w:rPr>
        <w:t>non variable</w:t>
      </w:r>
      <w:proofErr w:type="gramEnd"/>
      <w:r w:rsidRPr="008F67D4">
        <w:rPr>
          <w:rFonts w:ascii="Arial" w:hAnsi="Arial" w:cs="Arial"/>
          <w:color w:val="000000" w:themeColor="text1"/>
          <w:sz w:val="26"/>
          <w:szCs w:val="26"/>
        </w:rPr>
        <w:t xml:space="preserve"> grid CESM at 110 km resolution. Overall, it may be useful to present some comparison for this region between the CESM and </w:t>
      </w:r>
      <w:proofErr w:type="spellStart"/>
      <w:r w:rsidRPr="008F67D4">
        <w:rPr>
          <w:rFonts w:ascii="Arial" w:hAnsi="Arial" w:cs="Arial"/>
          <w:color w:val="000000" w:themeColor="text1"/>
          <w:sz w:val="26"/>
          <w:szCs w:val="26"/>
        </w:rPr>
        <w:t>vr</w:t>
      </w:r>
      <w:proofErr w:type="spellEnd"/>
      <w:r w:rsidRPr="008F67D4">
        <w:rPr>
          <w:rFonts w:ascii="Arial" w:hAnsi="Arial" w:cs="Arial"/>
          <w:color w:val="000000" w:themeColor="text1"/>
          <w:sz w:val="26"/>
          <w:szCs w:val="26"/>
        </w:rPr>
        <w:t xml:space="preserve"> CESM for precipitation, </w:t>
      </w:r>
      <w:proofErr w:type="spellStart"/>
      <w:r w:rsidRPr="008F67D4">
        <w:rPr>
          <w:rFonts w:ascii="Arial" w:hAnsi="Arial" w:cs="Arial"/>
          <w:color w:val="000000" w:themeColor="text1"/>
          <w:sz w:val="26"/>
          <w:szCs w:val="26"/>
        </w:rPr>
        <w:t>precipitable</w:t>
      </w:r>
      <w:proofErr w:type="spellEnd"/>
      <w:r w:rsidRPr="008F67D4">
        <w:rPr>
          <w:rFonts w:ascii="Arial" w:hAnsi="Arial" w:cs="Arial"/>
          <w:color w:val="000000" w:themeColor="text1"/>
          <w:sz w:val="26"/>
          <w:szCs w:val="26"/>
        </w:rPr>
        <w:t xml:space="preserve"> </w:t>
      </w:r>
      <w:proofErr w:type="spellStart"/>
      <w:r w:rsidRPr="008F67D4">
        <w:rPr>
          <w:rFonts w:ascii="Arial" w:hAnsi="Arial" w:cs="Arial"/>
          <w:color w:val="000000" w:themeColor="text1"/>
          <w:sz w:val="26"/>
          <w:szCs w:val="26"/>
        </w:rPr>
        <w:t>water</w:t>
      </w:r>
      <w:proofErr w:type="gramStart"/>
      <w:r w:rsidRPr="008F67D4">
        <w:rPr>
          <w:rFonts w:ascii="Arial" w:hAnsi="Arial" w:cs="Arial"/>
          <w:color w:val="000000" w:themeColor="text1"/>
          <w:sz w:val="26"/>
          <w:szCs w:val="26"/>
        </w:rPr>
        <w:t>,monsoons</w:t>
      </w:r>
      <w:proofErr w:type="spellEnd"/>
      <w:proofErr w:type="gramEnd"/>
      <w:r w:rsidRPr="008F67D4">
        <w:rPr>
          <w:rFonts w:ascii="Arial" w:hAnsi="Arial" w:cs="Arial"/>
          <w:color w:val="000000" w:themeColor="text1"/>
          <w:sz w:val="26"/>
          <w:szCs w:val="26"/>
        </w:rPr>
        <w:t xml:space="preserve">, atmospheric rivers or column water vapor over this region for seasonal and for monsoon season. This seems like a great new model, what is unique about it and how well does this model compare for may be specific cases (like </w:t>
      </w:r>
      <w:proofErr w:type="gramStart"/>
      <w:r w:rsidRPr="008F67D4">
        <w:rPr>
          <w:rFonts w:ascii="Arial" w:hAnsi="Arial" w:cs="Arial"/>
          <w:color w:val="000000" w:themeColor="text1"/>
          <w:sz w:val="26"/>
          <w:szCs w:val="26"/>
        </w:rPr>
        <w:t>monsoons )</w:t>
      </w:r>
      <w:proofErr w:type="gramEnd"/>
      <w:r w:rsidRPr="008F67D4">
        <w:rPr>
          <w:rFonts w:ascii="Arial" w:hAnsi="Arial" w:cs="Arial"/>
          <w:color w:val="000000" w:themeColor="text1"/>
          <w:sz w:val="26"/>
          <w:szCs w:val="26"/>
        </w:rPr>
        <w:t xml:space="preserve"> when compared to very high resolution non hydrostatic models like WRF or REGCM that also aim to derive this type of information?</w:t>
      </w:r>
    </w:p>
    <w:p w14:paraId="3C861A4D" w14:textId="77777777" w:rsidR="00B56EF8" w:rsidRDefault="00B56EF8" w:rsidP="005D18D0">
      <w:pPr>
        <w:widowControl w:val="0"/>
        <w:autoSpaceDE w:val="0"/>
        <w:autoSpaceDN w:val="0"/>
        <w:adjustRightInd w:val="0"/>
        <w:jc w:val="both"/>
        <w:rPr>
          <w:rFonts w:ascii="Arial" w:hAnsi="Arial" w:cs="Arial"/>
          <w:color w:val="000000"/>
          <w:sz w:val="26"/>
          <w:szCs w:val="26"/>
        </w:rPr>
      </w:pPr>
    </w:p>
    <w:p w14:paraId="2C0815F9" w14:textId="1AE271CD" w:rsidR="00106028" w:rsidRPr="004C2DD0" w:rsidRDefault="00C762CE" w:rsidP="005D18D0">
      <w:pPr>
        <w:widowControl w:val="0"/>
        <w:autoSpaceDE w:val="0"/>
        <w:autoSpaceDN w:val="0"/>
        <w:adjustRightInd w:val="0"/>
        <w:jc w:val="both"/>
        <w:rPr>
          <w:rFonts w:ascii="Arial" w:hAnsi="Arial" w:cs="Arial"/>
          <w:color w:val="000090"/>
          <w:sz w:val="26"/>
          <w:szCs w:val="26"/>
        </w:rPr>
      </w:pPr>
      <w:r w:rsidRPr="004C2DD0">
        <w:rPr>
          <w:rFonts w:ascii="Arial" w:hAnsi="Arial" w:cs="Arial"/>
          <w:color w:val="000090"/>
          <w:sz w:val="26"/>
          <w:szCs w:val="26"/>
        </w:rPr>
        <w:t>We disagree with the reviewer with regards to the appropri</w:t>
      </w:r>
      <w:r w:rsidR="00F1447A" w:rsidRPr="004C2DD0">
        <w:rPr>
          <w:rFonts w:ascii="Arial" w:hAnsi="Arial" w:cs="Arial"/>
          <w:color w:val="000090"/>
          <w:sz w:val="26"/>
          <w:szCs w:val="26"/>
        </w:rPr>
        <w:t xml:space="preserve">ateness of the publication for </w:t>
      </w:r>
      <w:proofErr w:type="spellStart"/>
      <w:r w:rsidR="00F1447A" w:rsidRPr="004C2DD0">
        <w:rPr>
          <w:rFonts w:ascii="Arial" w:hAnsi="Arial" w:cs="Arial"/>
          <w:color w:val="000090"/>
          <w:sz w:val="26"/>
          <w:szCs w:val="26"/>
        </w:rPr>
        <w:t>J.Clim</w:t>
      </w:r>
      <w:proofErr w:type="spellEnd"/>
      <w:r w:rsidR="00FE7B53" w:rsidRPr="004C2DD0">
        <w:rPr>
          <w:rFonts w:ascii="Arial" w:hAnsi="Arial" w:cs="Arial"/>
          <w:color w:val="000090"/>
          <w:sz w:val="26"/>
          <w:szCs w:val="26"/>
        </w:rPr>
        <w:t>.  T</w:t>
      </w:r>
      <w:r w:rsidRPr="004C2DD0">
        <w:rPr>
          <w:rFonts w:ascii="Arial" w:hAnsi="Arial" w:cs="Arial"/>
          <w:color w:val="000090"/>
          <w:sz w:val="26"/>
          <w:szCs w:val="26"/>
        </w:rPr>
        <w:t>he further study of atmospheric rivers and the North American Monsoon</w:t>
      </w:r>
      <w:r w:rsidR="00FE7B53" w:rsidRPr="004C2DD0">
        <w:rPr>
          <w:rFonts w:ascii="Arial" w:hAnsi="Arial" w:cs="Arial"/>
          <w:color w:val="000090"/>
          <w:sz w:val="26"/>
          <w:szCs w:val="26"/>
        </w:rPr>
        <w:t xml:space="preserve"> System are topics that could individually occupy their own publications, and necessarily rely on the study of precipitation extremes presented in this work</w:t>
      </w:r>
      <w:r w:rsidRPr="004C2DD0">
        <w:rPr>
          <w:rFonts w:ascii="Arial" w:hAnsi="Arial" w:cs="Arial"/>
          <w:color w:val="000090"/>
          <w:sz w:val="26"/>
          <w:szCs w:val="26"/>
        </w:rPr>
        <w:t>.</w:t>
      </w:r>
      <w:r w:rsidR="001F213A" w:rsidRPr="004C2DD0">
        <w:rPr>
          <w:rFonts w:ascii="Arial" w:hAnsi="Arial" w:cs="Arial"/>
          <w:color w:val="000090"/>
          <w:sz w:val="26"/>
          <w:szCs w:val="26"/>
        </w:rPr>
        <w:t xml:space="preserve">  We expect that these topics will be broached in a future publication, as substantial work remains on detection and characterization of these features.</w:t>
      </w:r>
      <w:r w:rsidRPr="004C2DD0">
        <w:rPr>
          <w:rFonts w:ascii="Arial" w:hAnsi="Arial" w:cs="Arial"/>
          <w:color w:val="000090"/>
          <w:sz w:val="26"/>
          <w:szCs w:val="26"/>
        </w:rPr>
        <w:t xml:space="preserve">  Several of our past publications have delved into model validation in detail</w:t>
      </w:r>
      <w:r w:rsidR="00106028" w:rsidRPr="004C2DD0">
        <w:rPr>
          <w:rFonts w:ascii="Arial" w:hAnsi="Arial" w:cs="Arial"/>
          <w:color w:val="000090"/>
          <w:sz w:val="26"/>
          <w:szCs w:val="26"/>
        </w:rPr>
        <w:t xml:space="preserve"> compared to both observations and a </w:t>
      </w:r>
      <w:r w:rsidR="002A6A28" w:rsidRPr="004C2DD0">
        <w:rPr>
          <w:rFonts w:ascii="Arial" w:hAnsi="Arial" w:cs="Arial"/>
          <w:color w:val="000090"/>
          <w:sz w:val="26"/>
          <w:szCs w:val="26"/>
        </w:rPr>
        <w:t>high-</w:t>
      </w:r>
      <w:r w:rsidR="00106028" w:rsidRPr="004C2DD0">
        <w:rPr>
          <w:rFonts w:ascii="Arial" w:hAnsi="Arial" w:cs="Arial"/>
          <w:color w:val="000090"/>
          <w:sz w:val="26"/>
          <w:szCs w:val="26"/>
        </w:rPr>
        <w:t>resolution non-hydrostatic model WRF</w:t>
      </w:r>
      <w:r w:rsidRPr="004C2DD0">
        <w:rPr>
          <w:rFonts w:ascii="Arial" w:hAnsi="Arial" w:cs="Arial"/>
          <w:color w:val="000090"/>
          <w:sz w:val="26"/>
          <w:szCs w:val="26"/>
        </w:rPr>
        <w:t xml:space="preserve">, and so we are now interested in using the model for projecting and understanding the extreme precipitation climatology of the Western U.S. through the end of </w:t>
      </w:r>
      <w:r w:rsidR="002A6A28" w:rsidRPr="004C2DD0">
        <w:rPr>
          <w:rFonts w:ascii="Arial" w:hAnsi="Arial" w:cs="Arial"/>
          <w:color w:val="000090"/>
          <w:sz w:val="26"/>
          <w:szCs w:val="26"/>
        </w:rPr>
        <w:t xml:space="preserve">the </w:t>
      </w:r>
      <w:r w:rsidRPr="004C2DD0">
        <w:rPr>
          <w:rFonts w:ascii="Arial" w:hAnsi="Arial" w:cs="Arial"/>
          <w:color w:val="000090"/>
          <w:sz w:val="26"/>
          <w:szCs w:val="26"/>
        </w:rPr>
        <w:t>century.</w:t>
      </w:r>
      <w:r w:rsidR="009521F5" w:rsidRPr="004C2DD0">
        <w:rPr>
          <w:rFonts w:ascii="Arial" w:hAnsi="Arial" w:cs="Arial"/>
          <w:color w:val="000090"/>
          <w:sz w:val="26"/>
          <w:szCs w:val="26"/>
        </w:rPr>
        <w:t xml:space="preserve"> </w:t>
      </w:r>
      <w:r w:rsidR="002A2527" w:rsidRPr="004C2DD0">
        <w:rPr>
          <w:rFonts w:ascii="Arial" w:hAnsi="Arial" w:cs="Arial"/>
          <w:color w:val="000090"/>
          <w:sz w:val="26"/>
          <w:szCs w:val="26"/>
        </w:rPr>
        <w:t>That said, additional c</w:t>
      </w:r>
      <w:r w:rsidR="009521F5" w:rsidRPr="004C2DD0">
        <w:rPr>
          <w:rFonts w:ascii="Arial" w:hAnsi="Arial" w:cs="Arial"/>
          <w:color w:val="000090"/>
          <w:sz w:val="26"/>
          <w:szCs w:val="26"/>
        </w:rPr>
        <w:t xml:space="preserve">omparison between </w:t>
      </w:r>
      <w:r w:rsidR="002A2527" w:rsidRPr="004C2DD0">
        <w:rPr>
          <w:rFonts w:ascii="Arial" w:hAnsi="Arial" w:cs="Arial"/>
          <w:color w:val="000090"/>
          <w:sz w:val="26"/>
          <w:szCs w:val="26"/>
        </w:rPr>
        <w:t xml:space="preserve">the precipitation </w:t>
      </w:r>
      <w:proofErr w:type="spellStart"/>
      <w:r w:rsidR="002A2527" w:rsidRPr="004C2DD0">
        <w:rPr>
          <w:rFonts w:ascii="Arial" w:hAnsi="Arial" w:cs="Arial"/>
          <w:color w:val="000090"/>
          <w:sz w:val="26"/>
          <w:szCs w:val="26"/>
        </w:rPr>
        <w:t>climatologies</w:t>
      </w:r>
      <w:proofErr w:type="spellEnd"/>
      <w:r w:rsidR="002A2527" w:rsidRPr="004C2DD0">
        <w:rPr>
          <w:rFonts w:ascii="Arial" w:hAnsi="Arial" w:cs="Arial"/>
          <w:color w:val="000090"/>
          <w:sz w:val="26"/>
          <w:szCs w:val="26"/>
        </w:rPr>
        <w:t xml:space="preserve"> of </w:t>
      </w:r>
      <w:r w:rsidR="009521F5" w:rsidRPr="004C2DD0">
        <w:rPr>
          <w:rFonts w:ascii="Arial" w:hAnsi="Arial" w:cs="Arial"/>
          <w:color w:val="000090"/>
          <w:sz w:val="26"/>
          <w:szCs w:val="26"/>
        </w:rPr>
        <w:t xml:space="preserve">CESM and VR-CESM </w:t>
      </w:r>
      <w:r w:rsidR="002A2527" w:rsidRPr="004C2DD0">
        <w:rPr>
          <w:rFonts w:ascii="Arial" w:hAnsi="Arial" w:cs="Arial"/>
          <w:color w:val="000090"/>
          <w:sz w:val="26"/>
          <w:szCs w:val="26"/>
        </w:rPr>
        <w:t>has been</w:t>
      </w:r>
      <w:r w:rsidR="009521F5" w:rsidRPr="004C2DD0">
        <w:rPr>
          <w:rFonts w:ascii="Arial" w:hAnsi="Arial" w:cs="Arial"/>
          <w:color w:val="000090"/>
          <w:sz w:val="26"/>
          <w:szCs w:val="26"/>
        </w:rPr>
        <w:t xml:space="preserve"> </w:t>
      </w:r>
      <w:r w:rsidR="00385E93" w:rsidRPr="004C2DD0">
        <w:rPr>
          <w:rFonts w:ascii="Arial" w:hAnsi="Arial" w:cs="Arial"/>
          <w:color w:val="000090"/>
          <w:sz w:val="26"/>
          <w:szCs w:val="26"/>
        </w:rPr>
        <w:t xml:space="preserve">added </w:t>
      </w:r>
      <w:r w:rsidR="009521F5" w:rsidRPr="004C2DD0">
        <w:rPr>
          <w:rFonts w:ascii="Arial" w:hAnsi="Arial" w:cs="Arial"/>
          <w:color w:val="000090"/>
          <w:sz w:val="26"/>
          <w:szCs w:val="26"/>
        </w:rPr>
        <w:t xml:space="preserve">in the response to the comment </w:t>
      </w:r>
      <w:r w:rsidR="008A2D48" w:rsidRPr="004C2DD0">
        <w:rPr>
          <w:rFonts w:ascii="Arial" w:hAnsi="Arial" w:cs="Arial"/>
          <w:color w:val="000090"/>
          <w:sz w:val="26"/>
          <w:szCs w:val="26"/>
        </w:rPr>
        <w:t xml:space="preserve">question </w:t>
      </w:r>
      <w:r w:rsidR="009521F5" w:rsidRPr="004C2DD0">
        <w:rPr>
          <w:rFonts w:ascii="Arial" w:hAnsi="Arial" w:cs="Arial"/>
          <w:color w:val="000090"/>
          <w:sz w:val="26"/>
          <w:szCs w:val="26"/>
        </w:rPr>
        <w:t>(d).</w:t>
      </w:r>
    </w:p>
    <w:p w14:paraId="21252E47" w14:textId="77777777" w:rsidR="00106028" w:rsidRPr="004C2DD0" w:rsidRDefault="00106028" w:rsidP="005D18D0">
      <w:pPr>
        <w:widowControl w:val="0"/>
        <w:autoSpaceDE w:val="0"/>
        <w:autoSpaceDN w:val="0"/>
        <w:adjustRightInd w:val="0"/>
        <w:jc w:val="both"/>
        <w:rPr>
          <w:rFonts w:ascii="Arial" w:hAnsi="Arial" w:cs="Arial"/>
          <w:color w:val="000090"/>
          <w:sz w:val="26"/>
          <w:szCs w:val="26"/>
        </w:rPr>
      </w:pPr>
    </w:p>
    <w:p w14:paraId="30673225" w14:textId="7D53387F" w:rsidR="00C762CE" w:rsidRPr="004C2DD0" w:rsidRDefault="00C762CE" w:rsidP="005D18D0">
      <w:pPr>
        <w:widowControl w:val="0"/>
        <w:autoSpaceDE w:val="0"/>
        <w:autoSpaceDN w:val="0"/>
        <w:adjustRightInd w:val="0"/>
        <w:jc w:val="both"/>
        <w:rPr>
          <w:rFonts w:ascii="Arial" w:hAnsi="Arial" w:cs="Arial"/>
          <w:color w:val="000090"/>
          <w:sz w:val="26"/>
          <w:szCs w:val="26"/>
        </w:rPr>
      </w:pPr>
      <w:r w:rsidRPr="004C2DD0">
        <w:rPr>
          <w:rFonts w:ascii="Arial" w:hAnsi="Arial" w:cs="Arial"/>
          <w:color w:val="000090"/>
          <w:sz w:val="26"/>
          <w:szCs w:val="26"/>
        </w:rPr>
        <w:t>As we stated in the introduction, although past studies have addressed some questions related to how extreme precipitation is changing, we believe that our regional focus and the employment of this cutting-edge high-resolution tool now gives us greater confidence in these projections</w:t>
      </w:r>
      <w:r w:rsidR="001F213A" w:rsidRPr="004C2DD0">
        <w:rPr>
          <w:rFonts w:ascii="Arial" w:hAnsi="Arial" w:cs="Arial"/>
          <w:color w:val="000090"/>
          <w:sz w:val="26"/>
          <w:szCs w:val="26"/>
        </w:rPr>
        <w:t>, as well as their mechanisms</w:t>
      </w:r>
      <w:r w:rsidRPr="004C2DD0">
        <w:rPr>
          <w:rFonts w:ascii="Arial" w:hAnsi="Arial" w:cs="Arial"/>
          <w:color w:val="000090"/>
          <w:sz w:val="26"/>
          <w:szCs w:val="26"/>
        </w:rPr>
        <w:t>.</w:t>
      </w:r>
      <w:r w:rsidR="00523881" w:rsidRPr="004C2DD0">
        <w:rPr>
          <w:rFonts w:ascii="Arial" w:hAnsi="Arial" w:cs="Arial"/>
          <w:color w:val="000090"/>
          <w:sz w:val="26"/>
          <w:szCs w:val="26"/>
        </w:rPr>
        <w:t xml:space="preserve"> The importance of regional downscaling for precipitation studies has been emphasized by many previous global studies as di</w:t>
      </w:r>
      <w:r w:rsidR="0074076B" w:rsidRPr="004C2DD0">
        <w:rPr>
          <w:rFonts w:ascii="Arial" w:hAnsi="Arial" w:cs="Arial"/>
          <w:color w:val="000090"/>
          <w:sz w:val="26"/>
          <w:szCs w:val="26"/>
        </w:rPr>
        <w:t>scussed in the introduction</w:t>
      </w:r>
      <w:r w:rsidR="00523881" w:rsidRPr="004C2DD0">
        <w:rPr>
          <w:rFonts w:ascii="Arial" w:hAnsi="Arial" w:cs="Arial"/>
          <w:color w:val="000090"/>
          <w:sz w:val="26"/>
          <w:szCs w:val="26"/>
        </w:rPr>
        <w:t xml:space="preserve">. In order to better understand precipitation features and to implement climate mitigation and adaptation strategies realistically, much more efforts need to be made along with more attention to shift from global rough results to regional details. </w:t>
      </w:r>
      <w:r w:rsidR="001F213A" w:rsidRPr="004C2DD0">
        <w:rPr>
          <w:rFonts w:ascii="Arial" w:hAnsi="Arial" w:cs="Arial"/>
          <w:color w:val="000090"/>
          <w:sz w:val="26"/>
          <w:szCs w:val="26"/>
        </w:rPr>
        <w:t>In particular, our work predicts enhanced IVT through the end of the century as a major driver of enhanced extremes and points out the importance of ENSO in determining the future character of those extremes.</w:t>
      </w:r>
      <w:r w:rsidR="00122DBF" w:rsidRPr="004C2DD0">
        <w:rPr>
          <w:rFonts w:ascii="Arial" w:hAnsi="Arial" w:cs="Arial"/>
          <w:color w:val="000090"/>
          <w:sz w:val="26"/>
          <w:szCs w:val="26"/>
        </w:rPr>
        <w:t xml:space="preserve"> </w:t>
      </w:r>
      <w:r w:rsidR="00F800B8" w:rsidRPr="004C2DD0">
        <w:rPr>
          <w:rFonts w:ascii="Arial" w:hAnsi="Arial" w:cs="Arial"/>
          <w:color w:val="000090"/>
          <w:sz w:val="26"/>
          <w:szCs w:val="26"/>
        </w:rPr>
        <w:t>This</w:t>
      </w:r>
      <w:r w:rsidR="00122DBF" w:rsidRPr="004C2DD0">
        <w:rPr>
          <w:rFonts w:ascii="Arial" w:hAnsi="Arial" w:cs="Arial"/>
          <w:color w:val="000090"/>
          <w:sz w:val="26"/>
          <w:szCs w:val="26"/>
        </w:rPr>
        <w:t xml:space="preserve"> work</w:t>
      </w:r>
      <w:r w:rsidR="00F800B8" w:rsidRPr="004C2DD0">
        <w:rPr>
          <w:rFonts w:ascii="Arial" w:hAnsi="Arial" w:cs="Arial"/>
          <w:color w:val="000090"/>
          <w:sz w:val="26"/>
          <w:szCs w:val="26"/>
        </w:rPr>
        <w:t xml:space="preserve"> is</w:t>
      </w:r>
      <w:r w:rsidR="00122DBF" w:rsidRPr="004C2DD0">
        <w:rPr>
          <w:rFonts w:ascii="Arial" w:hAnsi="Arial" w:cs="Arial"/>
          <w:color w:val="000090"/>
          <w:sz w:val="26"/>
          <w:szCs w:val="26"/>
        </w:rPr>
        <w:t xml:space="preserve"> important </w:t>
      </w:r>
      <w:r w:rsidR="008C137E" w:rsidRPr="004C2DD0">
        <w:rPr>
          <w:rFonts w:ascii="Arial" w:hAnsi="Arial" w:cs="Arial"/>
          <w:color w:val="000090"/>
          <w:sz w:val="26"/>
          <w:szCs w:val="26"/>
        </w:rPr>
        <w:t xml:space="preserve">for a comprehensive understanding of the future </w:t>
      </w:r>
      <w:r w:rsidR="00122DBF" w:rsidRPr="004C2DD0">
        <w:rPr>
          <w:rFonts w:ascii="Arial" w:hAnsi="Arial" w:cs="Arial"/>
          <w:color w:val="000090"/>
          <w:sz w:val="26"/>
          <w:szCs w:val="26"/>
        </w:rPr>
        <w:t xml:space="preserve">precipitation </w:t>
      </w:r>
      <w:r w:rsidR="008C137E" w:rsidRPr="004C2DD0">
        <w:rPr>
          <w:rFonts w:ascii="Arial" w:hAnsi="Arial" w:cs="Arial"/>
          <w:color w:val="000090"/>
          <w:sz w:val="26"/>
          <w:szCs w:val="26"/>
        </w:rPr>
        <w:t>changes</w:t>
      </w:r>
      <w:r w:rsidR="00F800B8" w:rsidRPr="004C2DD0">
        <w:rPr>
          <w:rFonts w:ascii="Arial" w:hAnsi="Arial" w:cs="Arial"/>
          <w:color w:val="000090"/>
          <w:sz w:val="26"/>
          <w:szCs w:val="26"/>
        </w:rPr>
        <w:t>, particularly in the context of</w:t>
      </w:r>
      <w:r w:rsidR="00122DBF" w:rsidRPr="004C2DD0">
        <w:rPr>
          <w:rFonts w:ascii="Arial" w:hAnsi="Arial" w:cs="Arial"/>
          <w:color w:val="000090"/>
          <w:sz w:val="26"/>
          <w:szCs w:val="26"/>
        </w:rPr>
        <w:t xml:space="preserve"> atmospheric rivers and </w:t>
      </w:r>
      <w:r w:rsidR="00F800B8" w:rsidRPr="004C2DD0">
        <w:rPr>
          <w:rFonts w:ascii="Arial" w:hAnsi="Arial" w:cs="Arial"/>
          <w:color w:val="000090"/>
          <w:sz w:val="26"/>
          <w:szCs w:val="26"/>
        </w:rPr>
        <w:t>with regard</w:t>
      </w:r>
      <w:r w:rsidR="00122DBF" w:rsidRPr="004C2DD0">
        <w:rPr>
          <w:rFonts w:ascii="Arial" w:hAnsi="Arial" w:cs="Arial"/>
          <w:color w:val="000090"/>
          <w:sz w:val="26"/>
          <w:szCs w:val="26"/>
        </w:rPr>
        <w:t xml:space="preserve"> to changes in circulation patterns </w:t>
      </w:r>
      <w:r w:rsidR="008C137E" w:rsidRPr="004C2DD0">
        <w:rPr>
          <w:rFonts w:ascii="Arial" w:hAnsi="Arial" w:cs="Arial"/>
          <w:color w:val="000090"/>
          <w:sz w:val="26"/>
          <w:szCs w:val="26"/>
        </w:rPr>
        <w:t>over different regions</w:t>
      </w:r>
      <w:r w:rsidR="00122DBF" w:rsidRPr="004C2DD0">
        <w:rPr>
          <w:rFonts w:ascii="Arial" w:hAnsi="Arial" w:cs="Arial"/>
          <w:color w:val="000090"/>
          <w:sz w:val="26"/>
          <w:szCs w:val="26"/>
        </w:rPr>
        <w:t>.</w:t>
      </w:r>
    </w:p>
    <w:p w14:paraId="01FB70A4" w14:textId="77777777" w:rsidR="00C762CE" w:rsidRPr="001E21D8" w:rsidRDefault="00C762CE" w:rsidP="005D18D0">
      <w:pPr>
        <w:widowControl w:val="0"/>
        <w:autoSpaceDE w:val="0"/>
        <w:autoSpaceDN w:val="0"/>
        <w:adjustRightInd w:val="0"/>
        <w:jc w:val="both"/>
        <w:rPr>
          <w:rFonts w:ascii="Arial" w:hAnsi="Arial" w:cs="Arial"/>
          <w:color w:val="000000"/>
          <w:sz w:val="26"/>
          <w:szCs w:val="26"/>
        </w:rPr>
      </w:pPr>
    </w:p>
    <w:p w14:paraId="018093CB"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a) The reference figures were generated assuming equal confidence in the datasets from UW gridded dataset, CPC and NARR. This is most likely incorrect, as NARR has been shown consistently underperforms observations (CPC) over the western part of the country (</w:t>
      </w:r>
      <w:proofErr w:type="spellStart"/>
      <w:r w:rsidRPr="001E21D8">
        <w:rPr>
          <w:rFonts w:ascii="Arial" w:hAnsi="Arial" w:cs="Arial"/>
          <w:color w:val="000000"/>
          <w:sz w:val="26"/>
          <w:szCs w:val="26"/>
        </w:rPr>
        <w:t>Bukovsky</w:t>
      </w:r>
      <w:proofErr w:type="spellEnd"/>
      <w:r w:rsidRPr="001E21D8">
        <w:rPr>
          <w:rFonts w:ascii="Arial" w:hAnsi="Arial" w:cs="Arial"/>
          <w:color w:val="000000"/>
          <w:sz w:val="26"/>
          <w:szCs w:val="26"/>
        </w:rPr>
        <w:t xml:space="preserve"> and </w:t>
      </w:r>
      <w:proofErr w:type="spellStart"/>
      <w:r w:rsidRPr="001E21D8">
        <w:rPr>
          <w:rFonts w:ascii="Arial" w:hAnsi="Arial" w:cs="Arial"/>
          <w:color w:val="000000"/>
          <w:sz w:val="26"/>
          <w:szCs w:val="26"/>
        </w:rPr>
        <w:t>Karoly</w:t>
      </w:r>
      <w:proofErr w:type="spellEnd"/>
      <w:r w:rsidRPr="001E21D8">
        <w:rPr>
          <w:rFonts w:ascii="Arial" w:hAnsi="Arial" w:cs="Arial"/>
          <w:color w:val="000000"/>
          <w:sz w:val="26"/>
          <w:szCs w:val="26"/>
        </w:rPr>
        <w:t xml:space="preserve">, 2007; </w:t>
      </w:r>
      <w:proofErr w:type="spellStart"/>
      <w:r w:rsidRPr="001E21D8">
        <w:rPr>
          <w:rFonts w:ascii="Arial" w:hAnsi="Arial" w:cs="Arial"/>
          <w:color w:val="000000"/>
          <w:sz w:val="26"/>
          <w:szCs w:val="26"/>
        </w:rPr>
        <w:t>Bukovsky</w:t>
      </w:r>
      <w:proofErr w:type="spellEnd"/>
      <w:r w:rsidRPr="001E21D8">
        <w:rPr>
          <w:rFonts w:ascii="Arial" w:hAnsi="Arial" w:cs="Arial"/>
          <w:color w:val="000000"/>
          <w:sz w:val="26"/>
          <w:szCs w:val="26"/>
        </w:rPr>
        <w:t xml:space="preserve">, M. S., and D. J. </w:t>
      </w:r>
      <w:proofErr w:type="spellStart"/>
      <w:r w:rsidRPr="001E21D8">
        <w:rPr>
          <w:rFonts w:ascii="Arial" w:hAnsi="Arial" w:cs="Arial"/>
          <w:color w:val="000000"/>
          <w:sz w:val="26"/>
          <w:szCs w:val="26"/>
        </w:rPr>
        <w:t>Karoly</w:t>
      </w:r>
      <w:proofErr w:type="spellEnd"/>
      <w:r w:rsidRPr="001E21D8">
        <w:rPr>
          <w:rFonts w:ascii="Arial" w:hAnsi="Arial" w:cs="Arial"/>
          <w:color w:val="000000"/>
          <w:sz w:val="26"/>
          <w:szCs w:val="26"/>
        </w:rPr>
        <w:t xml:space="preserve">, 2007: A brief evaluation of precipitation from the North American regional reanalysis. </w:t>
      </w:r>
      <w:proofErr w:type="gramStart"/>
      <w:r w:rsidRPr="001E21D8">
        <w:rPr>
          <w:rFonts w:ascii="Arial" w:hAnsi="Arial" w:cs="Arial"/>
          <w:color w:val="000000"/>
          <w:sz w:val="26"/>
          <w:szCs w:val="26"/>
        </w:rPr>
        <w:t>J. Hydrometeor, 8, 837–846.).</w:t>
      </w:r>
      <w:proofErr w:type="gramEnd"/>
    </w:p>
    <w:p w14:paraId="288C021B" w14:textId="77777777" w:rsidR="00B56EF8" w:rsidRPr="001E21D8" w:rsidRDefault="00B56EF8" w:rsidP="005D18D0">
      <w:pPr>
        <w:widowControl w:val="0"/>
        <w:autoSpaceDE w:val="0"/>
        <w:autoSpaceDN w:val="0"/>
        <w:adjustRightInd w:val="0"/>
        <w:jc w:val="both"/>
        <w:rPr>
          <w:rFonts w:ascii="Arial" w:hAnsi="Arial" w:cs="Arial"/>
          <w:color w:val="000000"/>
          <w:sz w:val="26"/>
          <w:szCs w:val="26"/>
        </w:rPr>
      </w:pPr>
    </w:p>
    <w:p w14:paraId="36E19510" w14:textId="47B44AAB" w:rsidR="00BF2067" w:rsidRDefault="006E60A0" w:rsidP="005D18D0">
      <w:pPr>
        <w:widowControl w:val="0"/>
        <w:autoSpaceDE w:val="0"/>
        <w:autoSpaceDN w:val="0"/>
        <w:adjustRightInd w:val="0"/>
        <w:jc w:val="both"/>
        <w:rPr>
          <w:rFonts w:ascii="Arial" w:hAnsi="Arial" w:cs="Arial"/>
          <w:color w:val="000090"/>
          <w:sz w:val="26"/>
          <w:szCs w:val="26"/>
        </w:rPr>
      </w:pPr>
      <w:r w:rsidRPr="006E60A0">
        <w:rPr>
          <w:rFonts w:ascii="Arial" w:hAnsi="Arial" w:cs="Arial"/>
          <w:color w:val="000090"/>
          <w:sz w:val="26"/>
          <w:szCs w:val="26"/>
        </w:rPr>
        <w:t>Thanks for pointing this</w:t>
      </w:r>
      <w:r w:rsidR="00073C02">
        <w:rPr>
          <w:rFonts w:ascii="Arial" w:hAnsi="Arial" w:cs="Arial"/>
          <w:color w:val="000090"/>
          <w:sz w:val="26"/>
          <w:szCs w:val="26"/>
        </w:rPr>
        <w:t xml:space="preserve"> out</w:t>
      </w:r>
      <w:r w:rsidRPr="006E60A0">
        <w:rPr>
          <w:rFonts w:ascii="Arial" w:hAnsi="Arial" w:cs="Arial"/>
          <w:color w:val="000090"/>
          <w:sz w:val="26"/>
          <w:szCs w:val="26"/>
        </w:rPr>
        <w:t xml:space="preserve">. </w:t>
      </w:r>
      <w:r w:rsidR="001F213A">
        <w:rPr>
          <w:rFonts w:ascii="Arial" w:hAnsi="Arial" w:cs="Arial"/>
          <w:color w:val="000090"/>
          <w:sz w:val="26"/>
          <w:szCs w:val="26"/>
        </w:rPr>
        <w:t xml:space="preserve">As others have </w:t>
      </w:r>
      <w:r w:rsidR="00073C02">
        <w:rPr>
          <w:rFonts w:ascii="Arial" w:hAnsi="Arial" w:cs="Arial"/>
          <w:color w:val="000090"/>
          <w:sz w:val="26"/>
          <w:szCs w:val="26"/>
        </w:rPr>
        <w:t>observed</w:t>
      </w:r>
      <w:r w:rsidR="001F213A">
        <w:rPr>
          <w:rFonts w:ascii="Arial" w:hAnsi="Arial" w:cs="Arial"/>
          <w:color w:val="000090"/>
          <w:sz w:val="26"/>
          <w:szCs w:val="26"/>
        </w:rPr>
        <w:t xml:space="preserve">, </w:t>
      </w:r>
      <w:r>
        <w:rPr>
          <w:rFonts w:ascii="Arial" w:hAnsi="Arial" w:cs="Arial"/>
          <w:color w:val="000090"/>
          <w:sz w:val="26"/>
          <w:szCs w:val="26"/>
        </w:rPr>
        <w:t xml:space="preserve">NARR is </w:t>
      </w:r>
      <w:r w:rsidR="001F213A">
        <w:rPr>
          <w:rFonts w:ascii="Arial" w:hAnsi="Arial" w:cs="Arial"/>
          <w:color w:val="000090"/>
          <w:sz w:val="26"/>
          <w:szCs w:val="26"/>
        </w:rPr>
        <w:t xml:space="preserve">certainly </w:t>
      </w:r>
      <w:r>
        <w:rPr>
          <w:rFonts w:ascii="Arial" w:hAnsi="Arial" w:cs="Arial"/>
          <w:color w:val="000090"/>
          <w:sz w:val="26"/>
          <w:szCs w:val="26"/>
        </w:rPr>
        <w:t xml:space="preserve">not as good </w:t>
      </w:r>
      <w:r w:rsidR="00073C02">
        <w:rPr>
          <w:rFonts w:ascii="Arial" w:hAnsi="Arial" w:cs="Arial"/>
          <w:color w:val="000090"/>
          <w:sz w:val="26"/>
          <w:szCs w:val="26"/>
        </w:rPr>
        <w:t xml:space="preserve">at representing precipitation climatology </w:t>
      </w:r>
      <w:r>
        <w:rPr>
          <w:rFonts w:ascii="Arial" w:hAnsi="Arial" w:cs="Arial"/>
          <w:color w:val="000090"/>
          <w:sz w:val="26"/>
          <w:szCs w:val="26"/>
        </w:rPr>
        <w:t>as the g</w:t>
      </w:r>
      <w:r w:rsidR="00B54B9E">
        <w:rPr>
          <w:rFonts w:ascii="Arial" w:hAnsi="Arial" w:cs="Arial"/>
          <w:color w:val="000090"/>
          <w:sz w:val="26"/>
          <w:szCs w:val="26"/>
        </w:rPr>
        <w:t xml:space="preserve">ridded </w:t>
      </w:r>
      <w:r w:rsidR="009D09A4">
        <w:rPr>
          <w:rFonts w:ascii="Arial" w:hAnsi="Arial" w:cs="Arial"/>
          <w:color w:val="000090"/>
          <w:sz w:val="26"/>
          <w:szCs w:val="26"/>
        </w:rPr>
        <w:t>observations</w:t>
      </w:r>
      <w:r w:rsidR="00B54B9E">
        <w:rPr>
          <w:rFonts w:ascii="Arial" w:hAnsi="Arial" w:cs="Arial"/>
          <w:color w:val="000090"/>
          <w:sz w:val="26"/>
          <w:szCs w:val="26"/>
        </w:rPr>
        <w:t xml:space="preserve"> </w:t>
      </w:r>
      <w:r w:rsidR="00073C02">
        <w:rPr>
          <w:rFonts w:ascii="Arial" w:hAnsi="Arial" w:cs="Arial"/>
          <w:color w:val="000090"/>
          <w:sz w:val="26"/>
          <w:szCs w:val="26"/>
        </w:rPr>
        <w:t xml:space="preserve">of </w:t>
      </w:r>
      <w:r w:rsidR="00B54B9E">
        <w:rPr>
          <w:rFonts w:ascii="Arial" w:hAnsi="Arial" w:cs="Arial"/>
          <w:color w:val="000090"/>
          <w:sz w:val="26"/>
          <w:szCs w:val="26"/>
        </w:rPr>
        <w:t xml:space="preserve">CPC or UW. We agree that these datasets </w:t>
      </w:r>
      <w:r w:rsidR="009D09A4">
        <w:rPr>
          <w:rFonts w:ascii="Arial" w:hAnsi="Arial" w:cs="Arial"/>
          <w:color w:val="000090"/>
          <w:sz w:val="26"/>
          <w:szCs w:val="26"/>
        </w:rPr>
        <w:t xml:space="preserve">should not be treated </w:t>
      </w:r>
      <w:r w:rsidR="00B54B9E">
        <w:rPr>
          <w:rFonts w:ascii="Arial" w:hAnsi="Arial" w:cs="Arial"/>
          <w:color w:val="000090"/>
          <w:sz w:val="26"/>
          <w:szCs w:val="26"/>
        </w:rPr>
        <w:t>as equal confidence</w:t>
      </w:r>
      <w:r w:rsidR="00E84DF1">
        <w:rPr>
          <w:rFonts w:ascii="Arial" w:hAnsi="Arial" w:cs="Arial"/>
          <w:color w:val="000090"/>
          <w:sz w:val="26"/>
          <w:szCs w:val="26"/>
        </w:rPr>
        <w:t xml:space="preserve"> (even if they are treated that way by the stakeholder community)</w:t>
      </w:r>
      <w:r w:rsidR="00B54B9E">
        <w:rPr>
          <w:rFonts w:ascii="Arial" w:hAnsi="Arial" w:cs="Arial"/>
          <w:color w:val="000090"/>
          <w:sz w:val="26"/>
          <w:szCs w:val="26"/>
        </w:rPr>
        <w:t xml:space="preserve">. </w:t>
      </w:r>
      <w:r w:rsidR="00EC73C2">
        <w:rPr>
          <w:rFonts w:ascii="Arial" w:hAnsi="Arial" w:cs="Arial"/>
          <w:color w:val="000090"/>
          <w:sz w:val="26"/>
          <w:szCs w:val="26"/>
        </w:rPr>
        <w:t xml:space="preserve">However, our </w:t>
      </w:r>
      <w:r w:rsidR="00B54B9E">
        <w:rPr>
          <w:rFonts w:ascii="Arial" w:hAnsi="Arial" w:cs="Arial"/>
          <w:color w:val="000090"/>
          <w:sz w:val="26"/>
          <w:szCs w:val="26"/>
        </w:rPr>
        <w:t xml:space="preserve">purpose is to combine the gridded observations and reanalysis dataset together to account for the uncertainty in different sources of references. </w:t>
      </w:r>
      <w:r w:rsidR="00A361A4">
        <w:rPr>
          <w:rFonts w:ascii="Arial" w:hAnsi="Arial" w:cs="Arial"/>
          <w:color w:val="000090"/>
          <w:sz w:val="26"/>
          <w:szCs w:val="26"/>
        </w:rPr>
        <w:t>Our comparison is primarily</w:t>
      </w:r>
      <w:r w:rsidR="00330F38">
        <w:rPr>
          <w:rFonts w:ascii="Arial" w:hAnsi="Arial" w:cs="Arial"/>
          <w:color w:val="000090"/>
          <w:sz w:val="26"/>
          <w:szCs w:val="26"/>
        </w:rPr>
        <w:t xml:space="preserve"> to </w:t>
      </w:r>
      <w:r w:rsidR="00A361A4">
        <w:rPr>
          <w:rFonts w:ascii="Arial" w:hAnsi="Arial" w:cs="Arial"/>
          <w:color w:val="000090"/>
          <w:sz w:val="26"/>
          <w:szCs w:val="26"/>
        </w:rPr>
        <w:t xml:space="preserve">understand </w:t>
      </w:r>
      <w:r w:rsidR="00330F38">
        <w:rPr>
          <w:rFonts w:ascii="Arial" w:hAnsi="Arial" w:cs="Arial"/>
          <w:color w:val="000090"/>
          <w:sz w:val="26"/>
          <w:szCs w:val="26"/>
        </w:rPr>
        <w:t xml:space="preserve">if the climate of VR-CESM </w:t>
      </w:r>
      <w:r w:rsidR="00A361A4">
        <w:rPr>
          <w:rFonts w:ascii="Arial" w:hAnsi="Arial" w:cs="Arial"/>
          <w:color w:val="000090"/>
          <w:sz w:val="26"/>
          <w:szCs w:val="26"/>
        </w:rPr>
        <w:t>could be reasonably determined to be representative of the uncertainty that is present in other frequently used datasets</w:t>
      </w:r>
      <w:r w:rsidR="00330F38">
        <w:rPr>
          <w:rFonts w:ascii="Arial" w:hAnsi="Arial" w:cs="Arial"/>
          <w:color w:val="000090"/>
          <w:sz w:val="26"/>
          <w:szCs w:val="26"/>
        </w:rPr>
        <w:t>.</w:t>
      </w:r>
    </w:p>
    <w:p w14:paraId="5BB73A5D" w14:textId="77777777" w:rsidR="006E627B" w:rsidRDefault="006E627B" w:rsidP="005D18D0">
      <w:pPr>
        <w:widowControl w:val="0"/>
        <w:autoSpaceDE w:val="0"/>
        <w:autoSpaceDN w:val="0"/>
        <w:adjustRightInd w:val="0"/>
        <w:jc w:val="both"/>
        <w:rPr>
          <w:rFonts w:ascii="Arial" w:hAnsi="Arial" w:cs="Arial"/>
          <w:color w:val="000090"/>
          <w:sz w:val="26"/>
          <w:szCs w:val="26"/>
        </w:rPr>
      </w:pPr>
    </w:p>
    <w:p w14:paraId="312EE4B2" w14:textId="55FC1F32" w:rsidR="001A7097" w:rsidRPr="002174DE" w:rsidRDefault="009D09A4" w:rsidP="002174DE">
      <w:pPr>
        <w:widowControl w:val="0"/>
        <w:tabs>
          <w:tab w:val="left" w:pos="220"/>
          <w:tab w:val="left" w:pos="720"/>
        </w:tabs>
        <w:autoSpaceDE w:val="0"/>
        <w:autoSpaceDN w:val="0"/>
        <w:adjustRightInd w:val="0"/>
        <w:spacing w:after="240"/>
        <w:jc w:val="both"/>
        <w:rPr>
          <w:rFonts w:ascii="Arial" w:hAnsi="Arial" w:cs="Arial"/>
          <w:color w:val="000090"/>
          <w:sz w:val="26"/>
          <w:szCs w:val="26"/>
        </w:rPr>
      </w:pPr>
      <w:r>
        <w:rPr>
          <w:rFonts w:ascii="Arial" w:hAnsi="Arial" w:cs="Arial"/>
          <w:color w:val="000090"/>
          <w:sz w:val="26"/>
          <w:szCs w:val="26"/>
        </w:rPr>
        <w:t>In another paper of ours</w:t>
      </w:r>
      <w:r w:rsidR="00590738">
        <w:rPr>
          <w:rFonts w:ascii="Arial" w:hAnsi="Arial" w:cs="Arial"/>
          <w:color w:val="000090"/>
          <w:sz w:val="26"/>
          <w:szCs w:val="26"/>
        </w:rPr>
        <w:t xml:space="preserve"> </w:t>
      </w:r>
      <w:r w:rsidR="002174DE">
        <w:rPr>
          <w:rFonts w:ascii="Arial" w:hAnsi="Arial" w:cs="Arial"/>
          <w:color w:val="000090"/>
          <w:sz w:val="26"/>
          <w:szCs w:val="26"/>
        </w:rPr>
        <w:t>(</w:t>
      </w:r>
      <w:r w:rsidR="002174DE" w:rsidRPr="002174DE">
        <w:rPr>
          <w:rFonts w:ascii="Arial" w:hAnsi="Arial" w:cs="Arial"/>
          <w:color w:val="000090"/>
          <w:sz w:val="26"/>
          <w:szCs w:val="26"/>
        </w:rPr>
        <w:t>Huang et al. 2016)</w:t>
      </w:r>
      <w:r w:rsidR="00590738" w:rsidRPr="002174DE">
        <w:rPr>
          <w:rFonts w:ascii="Arial" w:hAnsi="Arial" w:cs="Arial"/>
          <w:color w:val="000090"/>
          <w:sz w:val="26"/>
          <w:szCs w:val="26"/>
        </w:rPr>
        <w:t xml:space="preserve">, we did examine the differences among various references including </w:t>
      </w:r>
      <w:proofErr w:type="spellStart"/>
      <w:r w:rsidR="00590738" w:rsidRPr="002174DE">
        <w:rPr>
          <w:rFonts w:ascii="Arial" w:hAnsi="Arial" w:cs="Arial"/>
          <w:color w:val="000090"/>
          <w:sz w:val="26"/>
          <w:szCs w:val="26"/>
        </w:rPr>
        <w:t>Daymet</w:t>
      </w:r>
      <w:proofErr w:type="spellEnd"/>
      <w:r w:rsidR="00590738" w:rsidRPr="002174DE">
        <w:rPr>
          <w:rFonts w:ascii="Arial" w:hAnsi="Arial" w:cs="Arial"/>
          <w:color w:val="000090"/>
          <w:sz w:val="26"/>
          <w:szCs w:val="26"/>
        </w:rPr>
        <w:t>, PRISM, UW, CPC</w:t>
      </w:r>
      <w:ins w:id="40" w:author="Xy" w:date="2017-03-30T01:06:00Z">
        <w:r w:rsidR="00D97FBD">
          <w:rPr>
            <w:rFonts w:ascii="Arial" w:hAnsi="Arial" w:cs="Arial"/>
            <w:color w:val="000090"/>
            <w:sz w:val="26"/>
            <w:szCs w:val="26"/>
          </w:rPr>
          <w:t>,</w:t>
        </w:r>
      </w:ins>
      <w:r w:rsidR="00590738" w:rsidRPr="002174DE">
        <w:rPr>
          <w:rFonts w:ascii="Arial" w:hAnsi="Arial" w:cs="Arial"/>
          <w:color w:val="000090"/>
          <w:sz w:val="26"/>
          <w:szCs w:val="26"/>
        </w:rPr>
        <w:t xml:space="preserve"> and NARR over Californ</w:t>
      </w:r>
      <w:r w:rsidR="0038055C">
        <w:rPr>
          <w:rFonts w:ascii="Arial" w:hAnsi="Arial" w:cs="Arial"/>
          <w:color w:val="000090"/>
          <w:sz w:val="26"/>
          <w:szCs w:val="26"/>
        </w:rPr>
        <w:t xml:space="preserve">ia. Overall, UW outperforms CPC, </w:t>
      </w:r>
      <w:r w:rsidR="00590738" w:rsidRPr="002174DE">
        <w:rPr>
          <w:rFonts w:ascii="Arial" w:hAnsi="Arial" w:cs="Arial"/>
          <w:color w:val="000090"/>
          <w:sz w:val="26"/>
          <w:szCs w:val="26"/>
        </w:rPr>
        <w:t xml:space="preserve">and CPC is better than NARR but not </w:t>
      </w:r>
      <w:r w:rsidR="00E84DF1">
        <w:rPr>
          <w:rFonts w:ascii="Arial" w:hAnsi="Arial" w:cs="Arial"/>
          <w:color w:val="000090"/>
          <w:sz w:val="26"/>
          <w:szCs w:val="26"/>
        </w:rPr>
        <w:t>by</w:t>
      </w:r>
      <w:r w:rsidR="00E84DF1" w:rsidRPr="002174DE">
        <w:rPr>
          <w:rFonts w:ascii="Arial" w:hAnsi="Arial" w:cs="Arial"/>
          <w:color w:val="000090"/>
          <w:sz w:val="26"/>
          <w:szCs w:val="26"/>
        </w:rPr>
        <w:t xml:space="preserve"> </w:t>
      </w:r>
      <w:r w:rsidR="00590738" w:rsidRPr="002174DE">
        <w:rPr>
          <w:rFonts w:ascii="Arial" w:hAnsi="Arial" w:cs="Arial"/>
          <w:color w:val="000090"/>
          <w:sz w:val="26"/>
          <w:szCs w:val="26"/>
        </w:rPr>
        <w:t>much.</w:t>
      </w:r>
    </w:p>
    <w:p w14:paraId="6E488B7E" w14:textId="6D895539" w:rsidR="00C27BCB" w:rsidRDefault="00B72B15" w:rsidP="005D18D0">
      <w:pPr>
        <w:widowControl w:val="0"/>
        <w:autoSpaceDE w:val="0"/>
        <w:autoSpaceDN w:val="0"/>
        <w:adjustRightInd w:val="0"/>
        <w:jc w:val="both"/>
        <w:rPr>
          <w:ins w:id="41" w:author="Xy" w:date="2017-03-30T00:11:00Z"/>
          <w:rFonts w:ascii="Arial" w:hAnsi="Arial" w:cs="Arial"/>
          <w:color w:val="FF0000"/>
          <w:sz w:val="26"/>
          <w:szCs w:val="26"/>
        </w:rPr>
      </w:pPr>
      <w:ins w:id="42" w:author="Xy" w:date="2017-03-30T00:10:00Z">
        <w:r>
          <w:rPr>
            <w:rFonts w:ascii="Arial" w:hAnsi="Arial" w:cs="Arial"/>
            <w:color w:val="FF0000"/>
            <w:sz w:val="26"/>
            <w:szCs w:val="26"/>
          </w:rPr>
          <w:t xml:space="preserve">In the manuscript, we added the following sentences from line </w:t>
        </w:r>
      </w:ins>
      <w:ins w:id="43" w:author="Xy" w:date="2017-03-30T00:11:00Z">
        <w:r>
          <w:rPr>
            <w:rFonts w:ascii="Arial" w:hAnsi="Arial" w:cs="Arial"/>
            <w:color w:val="FF0000"/>
            <w:sz w:val="26"/>
            <w:szCs w:val="26"/>
          </w:rPr>
          <w:t>251 to 255.</w:t>
        </w:r>
      </w:ins>
    </w:p>
    <w:p w14:paraId="5DDFCB5B" w14:textId="77777777" w:rsidR="00B72B15" w:rsidRPr="00B72B15" w:rsidRDefault="00B72B15" w:rsidP="00B72B15">
      <w:pPr>
        <w:widowControl w:val="0"/>
        <w:autoSpaceDE w:val="0"/>
        <w:autoSpaceDN w:val="0"/>
        <w:adjustRightInd w:val="0"/>
        <w:jc w:val="both"/>
        <w:rPr>
          <w:ins w:id="44" w:author="Xy" w:date="2017-03-30T00:11:00Z"/>
          <w:rFonts w:ascii="Arial" w:hAnsi="Arial" w:cs="Arial"/>
          <w:color w:val="000090"/>
          <w:sz w:val="26"/>
          <w:szCs w:val="26"/>
        </w:rPr>
      </w:pPr>
    </w:p>
    <w:p w14:paraId="41A26173" w14:textId="74E9E280" w:rsidR="00B72B15" w:rsidRPr="00B72B15" w:rsidRDefault="00B72B15" w:rsidP="00B72B15">
      <w:pPr>
        <w:widowControl w:val="0"/>
        <w:tabs>
          <w:tab w:val="left" w:pos="220"/>
          <w:tab w:val="left" w:pos="720"/>
        </w:tabs>
        <w:autoSpaceDE w:val="0"/>
        <w:autoSpaceDN w:val="0"/>
        <w:adjustRightInd w:val="0"/>
        <w:spacing w:after="240"/>
        <w:jc w:val="both"/>
        <w:rPr>
          <w:rFonts w:ascii="Arial" w:hAnsi="Arial" w:cs="Arial"/>
          <w:color w:val="000090"/>
          <w:sz w:val="26"/>
          <w:szCs w:val="26"/>
        </w:rPr>
      </w:pPr>
      <w:ins w:id="45" w:author="Xy" w:date="2017-03-30T00:11:00Z">
        <w:r w:rsidRPr="00B72B15">
          <w:rPr>
            <w:rFonts w:ascii="Arial" w:hAnsi="Arial" w:cs="Arial"/>
            <w:color w:val="000090"/>
            <w:sz w:val="26"/>
            <w:szCs w:val="26"/>
          </w:rPr>
          <w:t>“It is widely acknowledged that NARR is not as good at representing precipitation climatology as the gridded observations of CPC or UW (</w:t>
        </w:r>
        <w:proofErr w:type="spellStart"/>
        <w:r w:rsidRPr="00B72B15">
          <w:rPr>
            <w:rFonts w:ascii="Arial" w:hAnsi="Arial" w:cs="Arial"/>
            <w:color w:val="000090"/>
            <w:sz w:val="26"/>
            <w:szCs w:val="26"/>
          </w:rPr>
          <w:t>Bukovsky</w:t>
        </w:r>
        <w:proofErr w:type="spellEnd"/>
        <w:r w:rsidRPr="00B72B15">
          <w:rPr>
            <w:rFonts w:ascii="Arial" w:hAnsi="Arial" w:cs="Arial"/>
            <w:color w:val="000090"/>
            <w:sz w:val="26"/>
            <w:szCs w:val="26"/>
          </w:rPr>
          <w:t xml:space="preserve"> and </w:t>
        </w:r>
        <w:proofErr w:type="spellStart"/>
        <w:r w:rsidRPr="00B72B15">
          <w:rPr>
            <w:rFonts w:ascii="Arial" w:hAnsi="Arial" w:cs="Arial"/>
            <w:color w:val="000090"/>
            <w:sz w:val="26"/>
            <w:szCs w:val="26"/>
          </w:rPr>
          <w:t>Karoly</w:t>
        </w:r>
        <w:proofErr w:type="spellEnd"/>
        <w:r w:rsidRPr="00B72B15">
          <w:rPr>
            <w:rFonts w:ascii="Arial" w:hAnsi="Arial" w:cs="Arial"/>
            <w:color w:val="000090"/>
            <w:sz w:val="26"/>
            <w:szCs w:val="26"/>
          </w:rPr>
          <w:t xml:space="preserve"> 2007; Huang et al. 2016). However, the differences between NARR and gridded products also tend to be greatest in regions of high observational uncertainty, and so its inclusion is useful for quantifying the performance of VR-CESM against this uncertainty.</w:t>
        </w:r>
        <w:r>
          <w:rPr>
            <w:rFonts w:ascii="Arial" w:hAnsi="Arial" w:cs="Arial"/>
            <w:color w:val="FF0000"/>
            <w:sz w:val="26"/>
            <w:szCs w:val="26"/>
          </w:rPr>
          <w:t>”</w:t>
        </w:r>
      </w:ins>
    </w:p>
    <w:p w14:paraId="701C47CC" w14:textId="72AC761D" w:rsidR="00C27BCB" w:rsidRDefault="00C27BCB" w:rsidP="005D18D0">
      <w:pPr>
        <w:widowControl w:val="0"/>
        <w:autoSpaceDE w:val="0"/>
        <w:autoSpaceDN w:val="0"/>
        <w:adjustRightInd w:val="0"/>
        <w:jc w:val="both"/>
        <w:rPr>
          <w:rFonts w:ascii="Arial" w:hAnsi="Arial" w:cs="Arial"/>
          <w:color w:val="000090"/>
          <w:sz w:val="26"/>
          <w:szCs w:val="26"/>
        </w:rPr>
      </w:pPr>
      <w:r w:rsidRPr="00C27BCB">
        <w:rPr>
          <w:rFonts w:ascii="Arial" w:hAnsi="Arial" w:cs="Arial"/>
          <w:color w:val="000090"/>
          <w:sz w:val="26"/>
          <w:szCs w:val="26"/>
        </w:rPr>
        <w:t>Reference:</w:t>
      </w:r>
    </w:p>
    <w:p w14:paraId="20DC2DB2" w14:textId="77777777" w:rsidR="009D09A4" w:rsidRPr="00C27BCB" w:rsidRDefault="009D09A4" w:rsidP="005D18D0">
      <w:pPr>
        <w:widowControl w:val="0"/>
        <w:autoSpaceDE w:val="0"/>
        <w:autoSpaceDN w:val="0"/>
        <w:adjustRightInd w:val="0"/>
        <w:jc w:val="both"/>
        <w:rPr>
          <w:rFonts w:ascii="Arial" w:hAnsi="Arial" w:cs="Arial"/>
          <w:color w:val="000090"/>
          <w:sz w:val="26"/>
          <w:szCs w:val="26"/>
        </w:rPr>
      </w:pPr>
    </w:p>
    <w:p w14:paraId="5D3C1EE9" w14:textId="2E23D2DD" w:rsidR="00C27BCB" w:rsidRPr="00C27BCB" w:rsidRDefault="00C27BCB" w:rsidP="005D18D0">
      <w:pPr>
        <w:widowControl w:val="0"/>
        <w:autoSpaceDE w:val="0"/>
        <w:autoSpaceDN w:val="0"/>
        <w:adjustRightInd w:val="0"/>
        <w:spacing w:after="240"/>
        <w:jc w:val="both"/>
        <w:rPr>
          <w:rFonts w:ascii="Arial" w:hAnsi="Arial" w:cs="Arial"/>
          <w:color w:val="000090"/>
          <w:sz w:val="26"/>
          <w:szCs w:val="26"/>
        </w:rPr>
      </w:pPr>
      <w:r w:rsidRPr="00C27BCB">
        <w:rPr>
          <w:rFonts w:ascii="Arial" w:hAnsi="Arial" w:cs="Arial"/>
          <w:color w:val="000090"/>
          <w:sz w:val="26"/>
          <w:szCs w:val="26"/>
        </w:rPr>
        <w:t xml:space="preserve">Huang, X., A. M. Rhoades, P. A. </w:t>
      </w:r>
      <w:proofErr w:type="spellStart"/>
      <w:r w:rsidRPr="00C27BCB">
        <w:rPr>
          <w:rFonts w:ascii="Arial" w:hAnsi="Arial" w:cs="Arial"/>
          <w:color w:val="000090"/>
          <w:sz w:val="26"/>
          <w:szCs w:val="26"/>
        </w:rPr>
        <w:t>Ullrich</w:t>
      </w:r>
      <w:proofErr w:type="spellEnd"/>
      <w:r w:rsidRPr="00C27BCB">
        <w:rPr>
          <w:rFonts w:ascii="Arial" w:hAnsi="Arial" w:cs="Arial"/>
          <w:color w:val="000090"/>
          <w:sz w:val="26"/>
          <w:szCs w:val="26"/>
        </w:rPr>
        <w:t xml:space="preserve">, and C. M. </w:t>
      </w:r>
      <w:proofErr w:type="spellStart"/>
      <w:r w:rsidRPr="00C27BCB">
        <w:rPr>
          <w:rFonts w:ascii="Arial" w:hAnsi="Arial" w:cs="Arial"/>
          <w:color w:val="000090"/>
          <w:sz w:val="26"/>
          <w:szCs w:val="26"/>
        </w:rPr>
        <w:t>Zarzycki</w:t>
      </w:r>
      <w:proofErr w:type="spellEnd"/>
      <w:r w:rsidRPr="00C27BCB">
        <w:rPr>
          <w:rFonts w:ascii="Arial" w:hAnsi="Arial" w:cs="Arial"/>
          <w:color w:val="000090"/>
          <w:sz w:val="26"/>
          <w:szCs w:val="26"/>
        </w:rPr>
        <w:t>, 2016: An evaluation of the variable resolution-CESM for modeling California’s climate. Journal of Advances in Modeling Earth Systems, doi</w:t>
      </w:r>
      <w:proofErr w:type="gramStart"/>
      <w:r w:rsidRPr="00C27BCB">
        <w:rPr>
          <w:rFonts w:ascii="Arial" w:hAnsi="Arial" w:cs="Arial"/>
          <w:color w:val="000090"/>
          <w:sz w:val="26"/>
          <w:szCs w:val="26"/>
        </w:rPr>
        <w:t>:10.1002</w:t>
      </w:r>
      <w:proofErr w:type="gramEnd"/>
      <w:r w:rsidRPr="00C27BCB">
        <w:rPr>
          <w:rFonts w:ascii="Arial" w:hAnsi="Arial" w:cs="Arial"/>
          <w:color w:val="000090"/>
          <w:sz w:val="26"/>
          <w:szCs w:val="26"/>
        </w:rPr>
        <w:t>/2015MS000559.</w:t>
      </w:r>
    </w:p>
    <w:p w14:paraId="06C9F892" w14:textId="77777777" w:rsidR="004E6013" w:rsidRPr="001E21D8" w:rsidRDefault="004E6013" w:rsidP="005D18D0">
      <w:pPr>
        <w:widowControl w:val="0"/>
        <w:autoSpaceDE w:val="0"/>
        <w:autoSpaceDN w:val="0"/>
        <w:adjustRightInd w:val="0"/>
        <w:jc w:val="both"/>
        <w:rPr>
          <w:rFonts w:ascii="Arial" w:hAnsi="Arial" w:cs="Arial"/>
          <w:color w:val="000000"/>
          <w:sz w:val="26"/>
          <w:szCs w:val="26"/>
        </w:rPr>
      </w:pPr>
    </w:p>
    <w:p w14:paraId="098A2E69" w14:textId="204D3BE8"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 xml:space="preserve">b) Was the observational data </w:t>
      </w:r>
      <w:proofErr w:type="spellStart"/>
      <w:r w:rsidRPr="001E21D8">
        <w:rPr>
          <w:rFonts w:ascii="Arial" w:hAnsi="Arial" w:cs="Arial"/>
          <w:color w:val="000000"/>
          <w:sz w:val="26"/>
          <w:szCs w:val="26"/>
        </w:rPr>
        <w:t>regridded</w:t>
      </w:r>
      <w:proofErr w:type="spellEnd"/>
      <w:r w:rsidRPr="001E21D8">
        <w:rPr>
          <w:rFonts w:ascii="Arial" w:hAnsi="Arial" w:cs="Arial"/>
          <w:color w:val="000000"/>
          <w:sz w:val="26"/>
          <w:szCs w:val="26"/>
        </w:rPr>
        <w:t xml:space="preserve"> to the model output for each of the datasets used or the model data interpolated onto the observational data grids?</w:t>
      </w:r>
    </w:p>
    <w:p w14:paraId="0B9E3607" w14:textId="77777777" w:rsidR="002D3BF3" w:rsidRDefault="002D3BF3" w:rsidP="005D18D0">
      <w:pPr>
        <w:widowControl w:val="0"/>
        <w:autoSpaceDE w:val="0"/>
        <w:autoSpaceDN w:val="0"/>
        <w:adjustRightInd w:val="0"/>
        <w:jc w:val="both"/>
        <w:rPr>
          <w:rFonts w:ascii="Arial" w:hAnsi="Arial" w:cs="Arial"/>
          <w:color w:val="000000"/>
          <w:sz w:val="26"/>
          <w:szCs w:val="26"/>
        </w:rPr>
      </w:pPr>
    </w:p>
    <w:p w14:paraId="19C32383" w14:textId="33CDE2F4" w:rsidR="00404507" w:rsidRDefault="002D3BF3" w:rsidP="005D18D0">
      <w:pPr>
        <w:widowControl w:val="0"/>
        <w:autoSpaceDE w:val="0"/>
        <w:autoSpaceDN w:val="0"/>
        <w:adjustRightInd w:val="0"/>
        <w:jc w:val="both"/>
        <w:rPr>
          <w:ins w:id="46" w:author="Xy" w:date="2017-03-30T00:08:00Z"/>
          <w:rFonts w:ascii="Arial" w:hAnsi="Arial" w:cs="Arial"/>
          <w:color w:val="000090"/>
          <w:sz w:val="26"/>
          <w:szCs w:val="26"/>
        </w:rPr>
      </w:pPr>
      <w:r w:rsidRPr="002D3BF3">
        <w:rPr>
          <w:rFonts w:ascii="Arial" w:hAnsi="Arial" w:cs="Arial"/>
          <w:color w:val="000090"/>
          <w:sz w:val="26"/>
          <w:szCs w:val="26"/>
        </w:rPr>
        <w:t xml:space="preserve">We applied </w:t>
      </w:r>
      <w:r w:rsidR="00CC3D62">
        <w:rPr>
          <w:rFonts w:ascii="Arial" w:hAnsi="Arial" w:cs="Arial"/>
          <w:color w:val="000090"/>
          <w:sz w:val="26"/>
          <w:szCs w:val="26"/>
        </w:rPr>
        <w:t xml:space="preserve">the </w:t>
      </w:r>
      <w:r w:rsidRPr="002D3BF3">
        <w:rPr>
          <w:rFonts w:ascii="Arial" w:hAnsi="Arial" w:cs="Arial"/>
          <w:color w:val="000090"/>
          <w:sz w:val="26"/>
          <w:szCs w:val="26"/>
        </w:rPr>
        <w:t xml:space="preserve">interpolation </w:t>
      </w:r>
      <w:r>
        <w:rPr>
          <w:rFonts w:ascii="Arial" w:hAnsi="Arial" w:cs="Arial"/>
          <w:color w:val="000090"/>
          <w:sz w:val="26"/>
          <w:szCs w:val="26"/>
        </w:rPr>
        <w:t>to</w:t>
      </w:r>
      <w:r w:rsidR="00EC73C2">
        <w:rPr>
          <w:rFonts w:ascii="Arial" w:hAnsi="Arial" w:cs="Arial"/>
          <w:color w:val="000090"/>
          <w:sz w:val="26"/>
          <w:szCs w:val="26"/>
        </w:rPr>
        <w:t xml:space="preserve"> the simulation grid</w:t>
      </w:r>
      <w:r w:rsidR="007C4B2C">
        <w:rPr>
          <w:rFonts w:ascii="Arial" w:hAnsi="Arial" w:cs="Arial"/>
          <w:color w:val="000090"/>
          <w:sz w:val="26"/>
          <w:szCs w:val="26"/>
        </w:rPr>
        <w:t xml:space="preserve"> to</w:t>
      </w:r>
      <w:r w:rsidR="00AE1B98">
        <w:rPr>
          <w:rFonts w:ascii="Arial" w:hAnsi="Arial" w:cs="Arial"/>
          <w:color w:val="000090"/>
          <w:sz w:val="26"/>
          <w:szCs w:val="26"/>
        </w:rPr>
        <w:t xml:space="preserve"> keep the </w:t>
      </w:r>
      <w:r w:rsidR="003E08E8">
        <w:rPr>
          <w:rFonts w:ascii="Arial" w:hAnsi="Arial" w:cs="Arial"/>
          <w:color w:val="000090"/>
          <w:sz w:val="26"/>
          <w:szCs w:val="26"/>
        </w:rPr>
        <w:t xml:space="preserve">simulation dataset </w:t>
      </w:r>
      <w:r w:rsidR="00AE1B98">
        <w:rPr>
          <w:rFonts w:ascii="Arial" w:hAnsi="Arial" w:cs="Arial"/>
          <w:color w:val="000090"/>
          <w:sz w:val="26"/>
          <w:szCs w:val="26"/>
        </w:rPr>
        <w:t>at its original output resolution</w:t>
      </w:r>
      <w:r>
        <w:rPr>
          <w:rFonts w:ascii="Arial" w:hAnsi="Arial" w:cs="Arial"/>
          <w:color w:val="000090"/>
          <w:sz w:val="26"/>
          <w:szCs w:val="26"/>
        </w:rPr>
        <w:t>.</w:t>
      </w:r>
    </w:p>
    <w:p w14:paraId="50E39BE5" w14:textId="77777777" w:rsidR="00B72B15" w:rsidRDefault="00B72B15" w:rsidP="005D18D0">
      <w:pPr>
        <w:widowControl w:val="0"/>
        <w:autoSpaceDE w:val="0"/>
        <w:autoSpaceDN w:val="0"/>
        <w:adjustRightInd w:val="0"/>
        <w:jc w:val="both"/>
        <w:rPr>
          <w:ins w:id="47" w:author="Xy" w:date="2017-03-30T00:08:00Z"/>
          <w:rFonts w:ascii="Arial" w:hAnsi="Arial" w:cs="Arial"/>
          <w:color w:val="000090"/>
          <w:sz w:val="26"/>
          <w:szCs w:val="26"/>
        </w:rPr>
      </w:pPr>
    </w:p>
    <w:p w14:paraId="46E07DED" w14:textId="393C4852" w:rsidR="00B72B15" w:rsidRPr="00827C52" w:rsidRDefault="00B72B15" w:rsidP="00B72B15">
      <w:pPr>
        <w:widowControl w:val="0"/>
        <w:tabs>
          <w:tab w:val="left" w:pos="220"/>
          <w:tab w:val="left" w:pos="720"/>
        </w:tabs>
        <w:autoSpaceDE w:val="0"/>
        <w:autoSpaceDN w:val="0"/>
        <w:adjustRightInd w:val="0"/>
        <w:spacing w:after="240"/>
        <w:jc w:val="both"/>
        <w:rPr>
          <w:rFonts w:ascii="Arial" w:hAnsi="Arial" w:cs="Arial"/>
          <w:color w:val="000090"/>
          <w:sz w:val="26"/>
          <w:szCs w:val="26"/>
        </w:rPr>
      </w:pPr>
      <w:ins w:id="48" w:author="Xy" w:date="2017-03-30T00:08:00Z">
        <w:r>
          <w:rPr>
            <w:rFonts w:ascii="Arial" w:hAnsi="Arial" w:cs="Arial"/>
            <w:color w:val="000090"/>
            <w:sz w:val="26"/>
            <w:szCs w:val="26"/>
          </w:rPr>
          <w:t xml:space="preserve">We added the sentence from line </w:t>
        </w:r>
      </w:ins>
      <w:ins w:id="49" w:author="Xy" w:date="2017-03-30T00:09:00Z">
        <w:r>
          <w:rPr>
            <w:rFonts w:ascii="Arial" w:hAnsi="Arial" w:cs="Arial"/>
            <w:color w:val="000090"/>
            <w:sz w:val="26"/>
            <w:szCs w:val="26"/>
          </w:rPr>
          <w:t>228 to 229: “</w:t>
        </w:r>
        <w:r w:rsidRPr="00B72B15">
          <w:rPr>
            <w:rFonts w:ascii="Arial" w:hAnsi="Arial" w:cs="Arial"/>
            <w:color w:val="000090"/>
            <w:sz w:val="26"/>
            <w:szCs w:val="26"/>
          </w:rPr>
          <w:t>For comparison purposes, the reference dataset is interpolated to the model grid as needed, using bilinear interpolation methods.</w:t>
        </w:r>
        <w:r>
          <w:rPr>
            <w:rFonts w:ascii="Arial" w:hAnsi="Arial" w:cs="Arial"/>
            <w:color w:val="000090"/>
            <w:sz w:val="26"/>
            <w:szCs w:val="26"/>
          </w:rPr>
          <w:t>”</w:t>
        </w:r>
      </w:ins>
    </w:p>
    <w:p w14:paraId="4DE9B49F" w14:textId="77777777" w:rsidR="00404507" w:rsidRPr="001E21D8" w:rsidRDefault="00404507" w:rsidP="005D18D0">
      <w:pPr>
        <w:widowControl w:val="0"/>
        <w:autoSpaceDE w:val="0"/>
        <w:autoSpaceDN w:val="0"/>
        <w:adjustRightInd w:val="0"/>
        <w:jc w:val="both"/>
        <w:rPr>
          <w:rFonts w:ascii="Arial" w:hAnsi="Arial" w:cs="Arial"/>
          <w:color w:val="000000"/>
          <w:sz w:val="26"/>
          <w:szCs w:val="26"/>
        </w:rPr>
      </w:pPr>
    </w:p>
    <w:p w14:paraId="691ABE6A" w14:textId="4CD098BE" w:rsidR="00B56EF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 xml:space="preserve">c) The performance of VR CESM has been compared to similar resolution WRF simulations and said to compare favorably with only a modest improvement in performance at higher spatial resolutions. Wang and </w:t>
      </w:r>
      <w:proofErr w:type="spellStart"/>
      <w:r w:rsidRPr="001E21D8">
        <w:rPr>
          <w:rFonts w:ascii="Arial" w:hAnsi="Arial" w:cs="Arial"/>
          <w:color w:val="000000"/>
          <w:sz w:val="26"/>
          <w:szCs w:val="26"/>
        </w:rPr>
        <w:t>Kotamarthi</w:t>
      </w:r>
      <w:proofErr w:type="spellEnd"/>
      <w:r w:rsidRPr="001E21D8">
        <w:rPr>
          <w:rFonts w:ascii="Arial" w:hAnsi="Arial" w:cs="Arial"/>
          <w:color w:val="000000"/>
          <w:sz w:val="26"/>
          <w:szCs w:val="26"/>
        </w:rPr>
        <w:t xml:space="preserve"> (2015; Wang, J and </w:t>
      </w:r>
      <w:proofErr w:type="spellStart"/>
      <w:r w:rsidRPr="001E21D8">
        <w:rPr>
          <w:rFonts w:ascii="Arial" w:hAnsi="Arial" w:cs="Arial"/>
          <w:color w:val="000000"/>
          <w:sz w:val="26"/>
          <w:szCs w:val="26"/>
        </w:rPr>
        <w:t>Kotamarthi</w:t>
      </w:r>
      <w:proofErr w:type="spellEnd"/>
      <w:r w:rsidRPr="001E21D8">
        <w:rPr>
          <w:rFonts w:ascii="Arial" w:hAnsi="Arial" w:cs="Arial"/>
          <w:color w:val="000000"/>
          <w:sz w:val="26"/>
          <w:szCs w:val="26"/>
        </w:rPr>
        <w:t>, V. R.: High resolution dynamically downscaled projections of precipitation in the mid and late 21</w:t>
      </w:r>
      <w:r w:rsidRPr="001E21D8">
        <w:rPr>
          <w:rFonts w:ascii="Arial" w:hAnsi="Arial" w:cs="Arial"/>
          <w:color w:val="000000"/>
          <w:sz w:val="26"/>
          <w:szCs w:val="26"/>
          <w:vertAlign w:val="superscript"/>
        </w:rPr>
        <w:t>st</w:t>
      </w:r>
      <w:r w:rsidRPr="001E21D8">
        <w:rPr>
          <w:rFonts w:ascii="Arial" w:hAnsi="Arial" w:cs="Arial"/>
          <w:color w:val="000000"/>
          <w:sz w:val="26"/>
          <w:szCs w:val="26"/>
        </w:rPr>
        <w:t xml:space="preserve"> century over North America, </w:t>
      </w:r>
      <w:r w:rsidRPr="001E21D8">
        <w:rPr>
          <w:rFonts w:ascii="Arial" w:hAnsi="Arial" w:cs="Arial"/>
          <w:color w:val="262626"/>
          <w:sz w:val="26"/>
          <w:szCs w:val="26"/>
        </w:rPr>
        <w:t>Earth's Future, 3: 268–288. doi</w:t>
      </w:r>
      <w:proofErr w:type="gramStart"/>
      <w:r w:rsidRPr="001E21D8">
        <w:rPr>
          <w:rFonts w:ascii="Arial" w:hAnsi="Arial" w:cs="Arial"/>
          <w:color w:val="262626"/>
          <w:sz w:val="26"/>
          <w:szCs w:val="26"/>
        </w:rPr>
        <w:t>:10.1002</w:t>
      </w:r>
      <w:proofErr w:type="gramEnd"/>
      <w:r w:rsidRPr="001E21D8">
        <w:rPr>
          <w:rFonts w:ascii="Arial" w:hAnsi="Arial" w:cs="Arial"/>
          <w:color w:val="262626"/>
          <w:sz w:val="26"/>
          <w:szCs w:val="26"/>
        </w:rPr>
        <w:t>/2015EF000304</w:t>
      </w:r>
      <w:r w:rsidRPr="001E21D8">
        <w:rPr>
          <w:rFonts w:ascii="Arial" w:hAnsi="Arial" w:cs="Arial"/>
          <w:color w:val="000000"/>
          <w:sz w:val="26"/>
          <w:szCs w:val="26"/>
        </w:rPr>
        <w:t>, 2015) performed a comparable set of simulations at 12km resolution with WRF and it shows significant improvement over the host CESM simulations for this region.</w:t>
      </w:r>
    </w:p>
    <w:p w14:paraId="4954A004" w14:textId="77777777" w:rsidR="001E62B8" w:rsidRDefault="001E62B8" w:rsidP="005D18D0">
      <w:pPr>
        <w:widowControl w:val="0"/>
        <w:autoSpaceDE w:val="0"/>
        <w:autoSpaceDN w:val="0"/>
        <w:adjustRightInd w:val="0"/>
        <w:jc w:val="both"/>
        <w:rPr>
          <w:rFonts w:ascii="Arial" w:hAnsi="Arial" w:cs="Arial"/>
          <w:color w:val="000000"/>
          <w:sz w:val="26"/>
          <w:szCs w:val="26"/>
        </w:rPr>
      </w:pPr>
    </w:p>
    <w:p w14:paraId="2B90164E" w14:textId="7B2CB142" w:rsidR="005E6F9A" w:rsidRDefault="00717FE9" w:rsidP="005D18D0">
      <w:pPr>
        <w:widowControl w:val="0"/>
        <w:autoSpaceDE w:val="0"/>
        <w:autoSpaceDN w:val="0"/>
        <w:adjustRightInd w:val="0"/>
        <w:jc w:val="both"/>
        <w:rPr>
          <w:ins w:id="50" w:author="Xy" w:date="2017-03-30T00:32:00Z"/>
          <w:rFonts w:ascii="Arial" w:hAnsi="Arial" w:cs="Arial"/>
          <w:color w:val="000000"/>
          <w:sz w:val="26"/>
          <w:szCs w:val="26"/>
        </w:rPr>
      </w:pPr>
      <w:r w:rsidRPr="00E11A25">
        <w:rPr>
          <w:rFonts w:ascii="Arial" w:hAnsi="Arial" w:cs="Arial"/>
          <w:color w:val="000090"/>
          <w:sz w:val="26"/>
          <w:szCs w:val="26"/>
        </w:rPr>
        <w:t>Thanks for pointing out this.</w:t>
      </w:r>
      <w:r w:rsidR="00E11A25">
        <w:rPr>
          <w:rFonts w:ascii="Arial" w:hAnsi="Arial" w:cs="Arial"/>
          <w:color w:val="000090"/>
          <w:sz w:val="26"/>
          <w:szCs w:val="26"/>
        </w:rPr>
        <w:t xml:space="preserve"> We need to clarify that in the manuscript, it is stated that </w:t>
      </w:r>
      <w:r w:rsidR="00E11A25" w:rsidRPr="00E11A25">
        <w:rPr>
          <w:rFonts w:ascii="Arial" w:hAnsi="Arial" w:cs="Arial"/>
          <w:color w:val="000090"/>
          <w:sz w:val="26"/>
          <w:szCs w:val="26"/>
        </w:rPr>
        <w:t>VR-CESM demonstrated comparable performance to WRF at 27 km</w:t>
      </w:r>
      <w:r w:rsidR="00E11A25">
        <w:rPr>
          <w:rFonts w:ascii="Arial" w:hAnsi="Arial" w:cs="Arial"/>
          <w:color w:val="000090"/>
          <w:sz w:val="26"/>
          <w:szCs w:val="26"/>
        </w:rPr>
        <w:t xml:space="preserve"> </w:t>
      </w:r>
      <w:r w:rsidR="00A14C31">
        <w:rPr>
          <w:rFonts w:ascii="Arial" w:hAnsi="Arial" w:cs="Arial"/>
          <w:color w:val="000090"/>
          <w:sz w:val="26"/>
          <w:szCs w:val="26"/>
        </w:rPr>
        <w:t xml:space="preserve">with </w:t>
      </w:r>
      <w:r w:rsidR="00E11A25">
        <w:rPr>
          <w:rFonts w:ascii="Arial" w:hAnsi="Arial" w:cs="Arial"/>
          <w:color w:val="000090"/>
          <w:sz w:val="26"/>
          <w:szCs w:val="26"/>
        </w:rPr>
        <w:t xml:space="preserve">similar downscaling resolution (about 28km) </w:t>
      </w:r>
      <w:r w:rsidR="00A14C31">
        <w:rPr>
          <w:rFonts w:ascii="Arial" w:hAnsi="Arial" w:cs="Arial"/>
          <w:color w:val="000090"/>
          <w:sz w:val="26"/>
          <w:szCs w:val="26"/>
        </w:rPr>
        <w:t>showing</w:t>
      </w:r>
      <w:r w:rsidR="00E11A25">
        <w:rPr>
          <w:rFonts w:ascii="Arial" w:hAnsi="Arial" w:cs="Arial"/>
          <w:color w:val="000090"/>
          <w:sz w:val="26"/>
          <w:szCs w:val="26"/>
        </w:rPr>
        <w:t xml:space="preserve"> significant improvement contrasted to CESM at </w:t>
      </w:r>
      <w:r w:rsidR="00A14C31">
        <w:rPr>
          <w:rFonts w:ascii="Arial" w:hAnsi="Arial" w:cs="Arial"/>
          <w:color w:val="000090"/>
          <w:sz w:val="26"/>
          <w:szCs w:val="26"/>
        </w:rPr>
        <w:t>~</w:t>
      </w:r>
      <w:r w:rsidR="00E11A25" w:rsidRPr="00E11A25">
        <w:rPr>
          <w:rFonts w:ascii="Arial" w:hAnsi="Arial" w:cs="Arial"/>
          <w:color w:val="000090"/>
          <w:sz w:val="26"/>
          <w:szCs w:val="26"/>
        </w:rPr>
        <w:t>1</w:t>
      </w:r>
      <w:r w:rsidR="00A14C31">
        <w:rPr>
          <w:rFonts w:ascii="Arial" w:hAnsi="Arial" w:cs="Arial"/>
          <w:color w:val="000090"/>
          <w:sz w:val="26"/>
          <w:szCs w:val="26"/>
        </w:rPr>
        <w:t xml:space="preserve">° </w:t>
      </w:r>
      <w:r w:rsidR="00E11A25">
        <w:rPr>
          <w:rFonts w:ascii="Arial" w:hAnsi="Arial" w:cs="Arial"/>
          <w:color w:val="000090"/>
          <w:sz w:val="26"/>
          <w:szCs w:val="26"/>
        </w:rPr>
        <w:t xml:space="preserve">resolution. This is consistent with the findings by Wang and </w:t>
      </w:r>
      <w:proofErr w:type="spellStart"/>
      <w:r w:rsidR="00E11A25" w:rsidRPr="00E11A25">
        <w:rPr>
          <w:rFonts w:ascii="Arial" w:hAnsi="Arial" w:cs="Arial"/>
          <w:color w:val="000090"/>
          <w:sz w:val="26"/>
          <w:szCs w:val="26"/>
        </w:rPr>
        <w:t>Kotamarthi</w:t>
      </w:r>
      <w:proofErr w:type="spellEnd"/>
      <w:r w:rsidR="00E11A25" w:rsidRPr="00E11A25">
        <w:rPr>
          <w:rFonts w:ascii="Arial" w:hAnsi="Arial" w:cs="Arial"/>
          <w:color w:val="000090"/>
          <w:sz w:val="26"/>
          <w:szCs w:val="26"/>
        </w:rPr>
        <w:t xml:space="preserve"> (2015) </w:t>
      </w:r>
      <w:r w:rsidR="006560C3">
        <w:rPr>
          <w:rFonts w:ascii="Arial" w:hAnsi="Arial" w:cs="Arial"/>
          <w:color w:val="000090"/>
          <w:sz w:val="26"/>
          <w:szCs w:val="26"/>
        </w:rPr>
        <w:t>who stated</w:t>
      </w:r>
      <w:r w:rsidR="006560C3" w:rsidRPr="00E11A25">
        <w:rPr>
          <w:rFonts w:ascii="Arial" w:hAnsi="Arial" w:cs="Arial"/>
          <w:color w:val="000090"/>
          <w:sz w:val="26"/>
          <w:szCs w:val="26"/>
        </w:rPr>
        <w:t xml:space="preserve"> </w:t>
      </w:r>
      <w:r w:rsidR="00E11A25" w:rsidRPr="00E11A25">
        <w:rPr>
          <w:rFonts w:ascii="Arial" w:hAnsi="Arial" w:cs="Arial"/>
          <w:color w:val="000090"/>
          <w:sz w:val="26"/>
          <w:szCs w:val="26"/>
        </w:rPr>
        <w:t>that WRF simulations at 12 km significant improved the host CESM at near 1</w:t>
      </w:r>
      <w:r w:rsidR="00A14C31">
        <w:rPr>
          <w:rFonts w:ascii="Arial" w:hAnsi="Arial" w:cs="Arial"/>
          <w:color w:val="000090"/>
          <w:sz w:val="26"/>
          <w:szCs w:val="26"/>
        </w:rPr>
        <w:t xml:space="preserve">° </w:t>
      </w:r>
      <w:r w:rsidR="00E11A25">
        <w:rPr>
          <w:rFonts w:ascii="Arial" w:hAnsi="Arial" w:cs="Arial"/>
          <w:color w:val="000090"/>
          <w:sz w:val="26"/>
          <w:szCs w:val="26"/>
        </w:rPr>
        <w:t xml:space="preserve">resolution. We also pointed out VR-CESM at higher-resolution (about 14 km) did not </w:t>
      </w:r>
      <w:r w:rsidR="00E11A25" w:rsidRPr="00E11A25">
        <w:rPr>
          <w:rFonts w:ascii="Arial" w:hAnsi="Arial" w:cs="Arial"/>
          <w:color w:val="000090"/>
          <w:sz w:val="26"/>
          <w:szCs w:val="26"/>
        </w:rPr>
        <w:t>appear to substantially improve model accuracy</w:t>
      </w:r>
      <w:r w:rsidR="00AC27B5">
        <w:rPr>
          <w:rFonts w:ascii="Arial" w:hAnsi="Arial" w:cs="Arial"/>
          <w:color w:val="000090"/>
          <w:sz w:val="26"/>
          <w:szCs w:val="26"/>
        </w:rPr>
        <w:t xml:space="preserve"> compared to the one at 28 km constrained by t</w:t>
      </w:r>
      <w:r w:rsidR="003B2993">
        <w:rPr>
          <w:rFonts w:ascii="Arial" w:hAnsi="Arial" w:cs="Arial"/>
          <w:color w:val="000090"/>
          <w:sz w:val="26"/>
          <w:szCs w:val="26"/>
        </w:rPr>
        <w:t>he lack of scale-aware model</w:t>
      </w:r>
      <w:r w:rsidR="000D371E">
        <w:rPr>
          <w:rFonts w:ascii="Arial" w:hAnsi="Arial" w:cs="Arial"/>
          <w:color w:val="000090"/>
          <w:sz w:val="26"/>
          <w:szCs w:val="26"/>
        </w:rPr>
        <w:t xml:space="preserve"> parameterization sch</w:t>
      </w:r>
      <w:r w:rsidR="006D3DDC">
        <w:rPr>
          <w:rFonts w:ascii="Arial" w:hAnsi="Arial" w:cs="Arial"/>
          <w:color w:val="000090"/>
          <w:sz w:val="26"/>
          <w:szCs w:val="26"/>
        </w:rPr>
        <w:t>emes</w:t>
      </w:r>
      <w:r w:rsidR="003B2993">
        <w:rPr>
          <w:rFonts w:ascii="Arial" w:hAnsi="Arial" w:cs="Arial"/>
          <w:color w:val="000090"/>
          <w:sz w:val="26"/>
          <w:szCs w:val="26"/>
        </w:rPr>
        <w:t>.</w:t>
      </w:r>
      <w:r w:rsidR="000A3878">
        <w:rPr>
          <w:rFonts w:ascii="Arial" w:hAnsi="Arial" w:cs="Arial"/>
          <w:color w:val="000090"/>
          <w:sz w:val="26"/>
          <w:szCs w:val="26"/>
        </w:rPr>
        <w:t xml:space="preserve">  Recent work by Rhoades (personal communication) has shown that this is due to the diagnostic treatment of precipitation by MG1 microphysics (the default in CAM5).  Tests with an early version of CAM6, which use prognostic MG2 microphysics routines, show dramatically improved mountain precipitation climatology.</w:t>
      </w:r>
    </w:p>
    <w:p w14:paraId="70093055" w14:textId="77777777" w:rsidR="005E6F9A" w:rsidRDefault="005E6F9A" w:rsidP="005D18D0">
      <w:pPr>
        <w:widowControl w:val="0"/>
        <w:autoSpaceDE w:val="0"/>
        <w:autoSpaceDN w:val="0"/>
        <w:adjustRightInd w:val="0"/>
        <w:jc w:val="both"/>
        <w:rPr>
          <w:ins w:id="51" w:author="Xy" w:date="2017-03-30T00:33:00Z"/>
          <w:rFonts w:ascii="Arial" w:hAnsi="Arial" w:cs="Arial"/>
          <w:color w:val="000000"/>
          <w:sz w:val="26"/>
          <w:szCs w:val="26"/>
        </w:rPr>
      </w:pPr>
    </w:p>
    <w:p w14:paraId="470C1A3C" w14:textId="77777777" w:rsidR="005E6F9A" w:rsidRDefault="005E6F9A" w:rsidP="005E6F9A">
      <w:pPr>
        <w:widowControl w:val="0"/>
        <w:autoSpaceDE w:val="0"/>
        <w:autoSpaceDN w:val="0"/>
        <w:adjustRightInd w:val="0"/>
        <w:jc w:val="both"/>
        <w:rPr>
          <w:ins w:id="52" w:author="Xy" w:date="2017-03-30T00:33:00Z"/>
          <w:rFonts w:ascii="Arial" w:hAnsi="Arial" w:cs="Arial"/>
          <w:color w:val="000090"/>
          <w:sz w:val="26"/>
          <w:szCs w:val="26"/>
        </w:rPr>
      </w:pPr>
      <w:ins w:id="53" w:author="Xy" w:date="2017-03-30T00:33:00Z">
        <w:r>
          <w:rPr>
            <w:rFonts w:ascii="Arial" w:hAnsi="Arial" w:cs="Arial"/>
            <w:color w:val="000090"/>
            <w:sz w:val="26"/>
            <w:szCs w:val="26"/>
          </w:rPr>
          <w:t>In the manuscript, the following sentences were added.</w:t>
        </w:r>
      </w:ins>
    </w:p>
    <w:p w14:paraId="365740CC" w14:textId="77777777" w:rsidR="005E6F9A" w:rsidRDefault="005E6F9A" w:rsidP="005E6F9A">
      <w:pPr>
        <w:widowControl w:val="0"/>
        <w:autoSpaceDE w:val="0"/>
        <w:autoSpaceDN w:val="0"/>
        <w:adjustRightInd w:val="0"/>
        <w:jc w:val="both"/>
        <w:rPr>
          <w:ins w:id="54" w:author="Xy" w:date="2017-03-30T00:33:00Z"/>
          <w:rFonts w:ascii="Arial" w:hAnsi="Arial" w:cs="Arial"/>
          <w:color w:val="000090"/>
          <w:sz w:val="26"/>
          <w:szCs w:val="26"/>
        </w:rPr>
      </w:pPr>
    </w:p>
    <w:p w14:paraId="4C5D9326" w14:textId="77777777" w:rsidR="005E6F9A" w:rsidRDefault="005E6F9A" w:rsidP="005E6F9A">
      <w:pPr>
        <w:widowControl w:val="0"/>
        <w:autoSpaceDE w:val="0"/>
        <w:autoSpaceDN w:val="0"/>
        <w:adjustRightInd w:val="0"/>
        <w:jc w:val="both"/>
        <w:rPr>
          <w:ins w:id="55" w:author="Xy" w:date="2017-03-30T00:33:00Z"/>
          <w:rFonts w:ascii="Arial" w:hAnsi="Arial" w:cs="Arial"/>
          <w:color w:val="000090"/>
          <w:sz w:val="26"/>
          <w:szCs w:val="26"/>
        </w:rPr>
      </w:pPr>
      <w:ins w:id="56" w:author="Xy" w:date="2017-03-30T00:33:00Z">
        <w:r>
          <w:rPr>
            <w:rFonts w:ascii="Arial" w:hAnsi="Arial" w:cs="Arial"/>
            <w:color w:val="000090"/>
            <w:sz w:val="26"/>
            <w:szCs w:val="26"/>
          </w:rPr>
          <w:t>“</w:t>
        </w:r>
        <w:r w:rsidRPr="005E6F9A">
          <w:rPr>
            <w:rFonts w:ascii="Arial" w:hAnsi="Arial" w:cs="Arial"/>
            <w:color w:val="000090"/>
            <w:sz w:val="26"/>
            <w:szCs w:val="26"/>
          </w:rPr>
          <w:t>Recent work by Rhoades (personal communication) has shown that using prognostic MG2 microphysics routines can dramatically improve mountain precipitation climatology, as tested with an early version of CAM6. The bias might also be related to more complex dynamic processes or the lack of the scale-aware mode parameterization schemes when producing the orographic forced precipitation.</w:t>
        </w:r>
        <w:r>
          <w:rPr>
            <w:rFonts w:ascii="Arial" w:hAnsi="Arial" w:cs="Arial"/>
            <w:color w:val="000090"/>
            <w:sz w:val="26"/>
            <w:szCs w:val="26"/>
          </w:rPr>
          <w:t>”</w:t>
        </w:r>
      </w:ins>
    </w:p>
    <w:p w14:paraId="112B5943" w14:textId="77777777" w:rsidR="005E6F9A" w:rsidRDefault="005E6F9A" w:rsidP="005D18D0">
      <w:pPr>
        <w:widowControl w:val="0"/>
        <w:autoSpaceDE w:val="0"/>
        <w:autoSpaceDN w:val="0"/>
        <w:adjustRightInd w:val="0"/>
        <w:jc w:val="both"/>
        <w:rPr>
          <w:rFonts w:ascii="Arial" w:hAnsi="Arial" w:cs="Arial"/>
          <w:color w:val="000000"/>
          <w:sz w:val="26"/>
          <w:szCs w:val="26"/>
        </w:rPr>
      </w:pPr>
    </w:p>
    <w:p w14:paraId="0891DEFA" w14:textId="77777777" w:rsidR="00E11A25" w:rsidRDefault="00E11A25" w:rsidP="005D18D0">
      <w:pPr>
        <w:widowControl w:val="0"/>
        <w:autoSpaceDE w:val="0"/>
        <w:autoSpaceDN w:val="0"/>
        <w:adjustRightInd w:val="0"/>
        <w:jc w:val="both"/>
        <w:rPr>
          <w:rFonts w:ascii="Arial" w:hAnsi="Arial" w:cs="Arial"/>
          <w:color w:val="000090"/>
          <w:sz w:val="26"/>
          <w:szCs w:val="26"/>
        </w:rPr>
      </w:pPr>
      <w:r w:rsidRPr="00C27BCB">
        <w:rPr>
          <w:rFonts w:ascii="Arial" w:hAnsi="Arial" w:cs="Arial"/>
          <w:color w:val="000090"/>
          <w:sz w:val="26"/>
          <w:szCs w:val="26"/>
        </w:rPr>
        <w:t>Reference:</w:t>
      </w:r>
    </w:p>
    <w:p w14:paraId="1E8A4A48" w14:textId="77777777" w:rsidR="002D3BF3" w:rsidRPr="00C27BCB" w:rsidRDefault="002D3BF3" w:rsidP="005D18D0">
      <w:pPr>
        <w:widowControl w:val="0"/>
        <w:autoSpaceDE w:val="0"/>
        <w:autoSpaceDN w:val="0"/>
        <w:adjustRightInd w:val="0"/>
        <w:jc w:val="both"/>
        <w:rPr>
          <w:rFonts w:ascii="Arial" w:hAnsi="Arial" w:cs="Arial"/>
          <w:color w:val="000090"/>
          <w:sz w:val="26"/>
          <w:szCs w:val="26"/>
        </w:rPr>
      </w:pPr>
    </w:p>
    <w:p w14:paraId="6317A7AA" w14:textId="7D14789B" w:rsidR="00E11A25" w:rsidRPr="00E11A25" w:rsidRDefault="00E11A25" w:rsidP="005D18D0">
      <w:pPr>
        <w:widowControl w:val="0"/>
        <w:autoSpaceDE w:val="0"/>
        <w:autoSpaceDN w:val="0"/>
        <w:adjustRightInd w:val="0"/>
        <w:jc w:val="both"/>
        <w:rPr>
          <w:rFonts w:ascii="Arial" w:hAnsi="Arial" w:cs="Arial"/>
          <w:color w:val="000090"/>
          <w:sz w:val="26"/>
          <w:szCs w:val="26"/>
        </w:rPr>
      </w:pPr>
      <w:r w:rsidRPr="00E11A25">
        <w:rPr>
          <w:rFonts w:ascii="Arial" w:hAnsi="Arial" w:cs="Arial"/>
          <w:color w:val="000090"/>
          <w:sz w:val="26"/>
          <w:szCs w:val="26"/>
        </w:rPr>
        <w:t xml:space="preserve">Wang, J and </w:t>
      </w:r>
      <w:proofErr w:type="spellStart"/>
      <w:r w:rsidRPr="00E11A25">
        <w:rPr>
          <w:rFonts w:ascii="Arial" w:hAnsi="Arial" w:cs="Arial"/>
          <w:color w:val="000090"/>
          <w:sz w:val="26"/>
          <w:szCs w:val="26"/>
        </w:rPr>
        <w:t>Kotamarthi</w:t>
      </w:r>
      <w:proofErr w:type="spellEnd"/>
      <w:r w:rsidRPr="00E11A25">
        <w:rPr>
          <w:rFonts w:ascii="Arial" w:hAnsi="Arial" w:cs="Arial"/>
          <w:color w:val="000090"/>
          <w:sz w:val="26"/>
          <w:szCs w:val="26"/>
        </w:rPr>
        <w:t xml:space="preserve">, V. R.: High resolution dynamically downscaled projections of precipitation in the mid and late 21st century over North America, Earth's Future, 3: 268–288. </w:t>
      </w:r>
      <w:proofErr w:type="gramStart"/>
      <w:r w:rsidRPr="00E11A25">
        <w:rPr>
          <w:rFonts w:ascii="Arial" w:hAnsi="Arial" w:cs="Arial"/>
          <w:color w:val="000090"/>
          <w:sz w:val="26"/>
          <w:szCs w:val="26"/>
        </w:rPr>
        <w:t>doi:10.1002</w:t>
      </w:r>
      <w:proofErr w:type="gramEnd"/>
      <w:r w:rsidRPr="00E11A25">
        <w:rPr>
          <w:rFonts w:ascii="Arial" w:hAnsi="Arial" w:cs="Arial"/>
          <w:color w:val="000090"/>
          <w:sz w:val="26"/>
          <w:szCs w:val="26"/>
        </w:rPr>
        <w:t>/2015EF000304, 2015</w:t>
      </w:r>
    </w:p>
    <w:p w14:paraId="427B8808" w14:textId="77777777" w:rsidR="00520FE8" w:rsidRPr="001E21D8" w:rsidRDefault="00520FE8" w:rsidP="005D18D0">
      <w:pPr>
        <w:widowControl w:val="0"/>
        <w:autoSpaceDE w:val="0"/>
        <w:autoSpaceDN w:val="0"/>
        <w:adjustRightInd w:val="0"/>
        <w:jc w:val="both"/>
        <w:rPr>
          <w:rFonts w:ascii="Arial" w:hAnsi="Arial" w:cs="Arial"/>
          <w:color w:val="000000"/>
          <w:sz w:val="26"/>
          <w:szCs w:val="26"/>
        </w:rPr>
      </w:pPr>
    </w:p>
    <w:p w14:paraId="2ED55856" w14:textId="52A6EA56" w:rsidR="00B56EF8" w:rsidRPr="001E21D8" w:rsidRDefault="00B56EF8" w:rsidP="005D18D0">
      <w:pPr>
        <w:widowControl w:val="0"/>
        <w:autoSpaceDE w:val="0"/>
        <w:autoSpaceDN w:val="0"/>
        <w:adjustRightInd w:val="0"/>
        <w:jc w:val="both"/>
        <w:rPr>
          <w:rFonts w:ascii="Arial" w:hAnsi="Arial" w:cs="Arial"/>
          <w:color w:val="000000"/>
          <w:sz w:val="26"/>
          <w:szCs w:val="26"/>
        </w:rPr>
      </w:pPr>
      <w:r w:rsidRPr="001E21D8">
        <w:rPr>
          <w:rFonts w:ascii="Arial" w:hAnsi="Arial" w:cs="Arial"/>
          <w:color w:val="000000"/>
          <w:sz w:val="26"/>
          <w:szCs w:val="26"/>
        </w:rPr>
        <w:t>d) It will be very useful for the reader to have a comparison of the CESM and VR CESM over this region for evaluating the model performance. I am not entirely sure if the overall precipitation in the refined grid domain has increased, decreased or stayed the same when compared to the CESM.</w:t>
      </w:r>
    </w:p>
    <w:p w14:paraId="6878C094" w14:textId="77777777" w:rsidR="00B56EF8" w:rsidRDefault="00B56EF8" w:rsidP="005D18D0">
      <w:pPr>
        <w:widowControl w:val="0"/>
        <w:autoSpaceDE w:val="0"/>
        <w:autoSpaceDN w:val="0"/>
        <w:adjustRightInd w:val="0"/>
        <w:jc w:val="both"/>
        <w:rPr>
          <w:rFonts w:ascii="Arial" w:hAnsi="Arial" w:cs="Arial"/>
          <w:color w:val="000000"/>
          <w:sz w:val="26"/>
          <w:szCs w:val="26"/>
        </w:rPr>
      </w:pPr>
    </w:p>
    <w:p w14:paraId="6FEC6FF6" w14:textId="7ADE2014" w:rsidR="000F4119" w:rsidRDefault="006560C3"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We agree</w:t>
      </w:r>
      <w:r w:rsidR="00936C48" w:rsidRPr="00C9046F">
        <w:rPr>
          <w:rFonts w:ascii="Arial" w:hAnsi="Arial" w:cs="Arial" w:hint="eastAsia"/>
          <w:color w:val="000090"/>
          <w:sz w:val="26"/>
          <w:szCs w:val="26"/>
        </w:rPr>
        <w:t xml:space="preserve">. </w:t>
      </w:r>
      <w:r w:rsidR="000D371E">
        <w:rPr>
          <w:rFonts w:ascii="Arial" w:hAnsi="Arial" w:cs="Arial"/>
          <w:color w:val="000090"/>
          <w:sz w:val="26"/>
          <w:szCs w:val="26"/>
        </w:rPr>
        <w:t xml:space="preserve">Actually, </w:t>
      </w:r>
      <w:r w:rsidR="000D371E">
        <w:rPr>
          <w:rFonts w:ascii="Arial" w:hAnsi="Arial" w:cs="Arial" w:hint="eastAsia"/>
          <w:color w:val="000090"/>
          <w:sz w:val="26"/>
          <w:szCs w:val="26"/>
        </w:rPr>
        <w:t>t</w:t>
      </w:r>
      <w:r w:rsidR="00936C48" w:rsidRPr="00C9046F">
        <w:rPr>
          <w:rFonts w:ascii="Arial" w:hAnsi="Arial" w:cs="Arial" w:hint="eastAsia"/>
          <w:color w:val="000090"/>
          <w:sz w:val="26"/>
          <w:szCs w:val="26"/>
        </w:rPr>
        <w:t>his work has already been i</w:t>
      </w:r>
      <w:r w:rsidR="00C95C40">
        <w:rPr>
          <w:rFonts w:ascii="Arial" w:hAnsi="Arial" w:cs="Arial" w:hint="eastAsia"/>
          <w:color w:val="000090"/>
          <w:sz w:val="26"/>
          <w:szCs w:val="26"/>
        </w:rPr>
        <w:t xml:space="preserve">nvestigated with </w:t>
      </w:r>
      <w:r w:rsidR="00C95C40">
        <w:rPr>
          <w:rFonts w:ascii="Arial" w:hAnsi="Arial" w:cs="Arial"/>
          <w:color w:val="000090"/>
          <w:sz w:val="26"/>
          <w:szCs w:val="26"/>
        </w:rPr>
        <w:t xml:space="preserve">the </w:t>
      </w:r>
      <w:r w:rsidR="00C95C40">
        <w:rPr>
          <w:rFonts w:ascii="Arial" w:hAnsi="Arial" w:cs="Arial" w:hint="eastAsia"/>
          <w:color w:val="000090"/>
          <w:sz w:val="26"/>
          <w:szCs w:val="26"/>
        </w:rPr>
        <w:t xml:space="preserve">relevant plot </w:t>
      </w:r>
      <w:r w:rsidR="00936C48" w:rsidRPr="00C9046F">
        <w:rPr>
          <w:rFonts w:ascii="Arial" w:hAnsi="Arial" w:cs="Arial" w:hint="eastAsia"/>
          <w:color w:val="000090"/>
          <w:sz w:val="26"/>
          <w:szCs w:val="26"/>
        </w:rPr>
        <w:t>included in the supplement</w:t>
      </w:r>
      <w:r w:rsidR="000D371E">
        <w:rPr>
          <w:rFonts w:ascii="Arial" w:hAnsi="Arial" w:cs="Arial"/>
          <w:color w:val="000090"/>
          <w:sz w:val="26"/>
          <w:szCs w:val="26"/>
        </w:rPr>
        <w:t xml:space="preserve"> (originally Figure </w:t>
      </w:r>
      <w:r w:rsidR="00582652">
        <w:rPr>
          <w:rFonts w:ascii="Arial" w:hAnsi="Arial" w:cs="Arial"/>
          <w:color w:val="000090"/>
          <w:sz w:val="26"/>
          <w:szCs w:val="26"/>
        </w:rPr>
        <w:t>S</w:t>
      </w:r>
      <w:r w:rsidR="000D371E">
        <w:rPr>
          <w:rFonts w:ascii="Arial" w:hAnsi="Arial" w:cs="Arial"/>
          <w:color w:val="000090"/>
          <w:sz w:val="26"/>
          <w:szCs w:val="26"/>
        </w:rPr>
        <w:t>3</w:t>
      </w:r>
      <w:r w:rsidR="002742EB">
        <w:rPr>
          <w:rFonts w:ascii="Arial" w:hAnsi="Arial" w:cs="Arial"/>
          <w:color w:val="000090"/>
          <w:sz w:val="26"/>
          <w:szCs w:val="26"/>
        </w:rPr>
        <w:t>, now Figure S</w:t>
      </w:r>
      <w:ins w:id="57" w:author="Xy" w:date="2017-03-30T00:37:00Z">
        <w:r w:rsidR="003B2D95">
          <w:rPr>
            <w:rFonts w:ascii="Arial" w:hAnsi="Arial" w:cs="Arial"/>
            <w:color w:val="000090"/>
            <w:sz w:val="26"/>
            <w:szCs w:val="26"/>
          </w:rPr>
          <w:t>5</w:t>
        </w:r>
      </w:ins>
      <w:r w:rsidR="000D371E">
        <w:rPr>
          <w:rFonts w:ascii="Arial" w:hAnsi="Arial" w:cs="Arial"/>
          <w:color w:val="000090"/>
          <w:sz w:val="26"/>
          <w:szCs w:val="26"/>
        </w:rPr>
        <w:t>)</w:t>
      </w:r>
      <w:r w:rsidR="00936C48" w:rsidRPr="00C9046F">
        <w:rPr>
          <w:rFonts w:ascii="Arial" w:hAnsi="Arial" w:cs="Arial" w:hint="eastAsia"/>
          <w:color w:val="000090"/>
          <w:sz w:val="26"/>
          <w:szCs w:val="26"/>
        </w:rPr>
        <w:t xml:space="preserve">. For a more clear </w:t>
      </w:r>
      <w:r w:rsidR="00C04B46">
        <w:rPr>
          <w:rFonts w:ascii="Arial" w:hAnsi="Arial" w:cs="Arial"/>
          <w:color w:val="000090"/>
          <w:sz w:val="26"/>
          <w:szCs w:val="26"/>
        </w:rPr>
        <w:t>explanation</w:t>
      </w:r>
      <w:r w:rsidR="00C95C40">
        <w:rPr>
          <w:rFonts w:ascii="Arial" w:hAnsi="Arial" w:cs="Arial" w:hint="eastAsia"/>
          <w:color w:val="000090"/>
          <w:sz w:val="26"/>
          <w:szCs w:val="26"/>
        </w:rPr>
        <w:t>, we have</w:t>
      </w:r>
      <w:r w:rsidR="002742EB">
        <w:rPr>
          <w:rFonts w:ascii="Arial" w:hAnsi="Arial" w:cs="Arial"/>
          <w:color w:val="000090"/>
          <w:sz w:val="26"/>
          <w:szCs w:val="26"/>
        </w:rPr>
        <w:t xml:space="preserve"> updated the figure S</w:t>
      </w:r>
      <w:ins w:id="58" w:author="Xy" w:date="2017-03-30T00:39:00Z">
        <w:r w:rsidR="003B2D95">
          <w:rPr>
            <w:rFonts w:ascii="Arial" w:hAnsi="Arial" w:cs="Arial"/>
            <w:color w:val="000090"/>
            <w:sz w:val="26"/>
            <w:szCs w:val="26"/>
          </w:rPr>
          <w:t>5</w:t>
        </w:r>
      </w:ins>
      <w:r w:rsidR="002742EB">
        <w:rPr>
          <w:rFonts w:ascii="Arial" w:hAnsi="Arial" w:cs="Arial"/>
          <w:color w:val="000090"/>
          <w:sz w:val="26"/>
          <w:szCs w:val="26"/>
        </w:rPr>
        <w:t xml:space="preserve"> putting the results of VR-CESM, CESM together with the observations. </w:t>
      </w:r>
      <w:r w:rsidR="000F4119">
        <w:rPr>
          <w:rFonts w:ascii="Arial" w:hAnsi="Arial" w:cs="Arial"/>
          <w:color w:val="000090"/>
          <w:sz w:val="26"/>
          <w:szCs w:val="26"/>
        </w:rPr>
        <w:t xml:space="preserve">As </w:t>
      </w:r>
      <w:r w:rsidR="000A3878">
        <w:rPr>
          <w:rFonts w:ascii="Arial" w:hAnsi="Arial" w:cs="Arial"/>
          <w:color w:val="000090"/>
          <w:sz w:val="26"/>
          <w:szCs w:val="26"/>
        </w:rPr>
        <w:t xml:space="preserve">mentioned </w:t>
      </w:r>
      <w:r w:rsidR="00473EFD">
        <w:rPr>
          <w:rFonts w:ascii="Arial" w:hAnsi="Arial" w:cs="Arial"/>
          <w:color w:val="000090"/>
          <w:sz w:val="26"/>
          <w:szCs w:val="26"/>
        </w:rPr>
        <w:t>in the response to the first question by the other reviewer</w:t>
      </w:r>
      <w:r w:rsidR="000F4119">
        <w:rPr>
          <w:rFonts w:ascii="Arial" w:hAnsi="Arial" w:cs="Arial"/>
          <w:color w:val="000090"/>
          <w:sz w:val="26"/>
          <w:szCs w:val="26"/>
        </w:rPr>
        <w:t>, the results further support that t</w:t>
      </w:r>
      <w:r w:rsidR="000F4119" w:rsidRPr="008E1F3A">
        <w:rPr>
          <w:rFonts w:ascii="Arial" w:hAnsi="Arial" w:cs="Arial"/>
          <w:color w:val="000090"/>
          <w:sz w:val="26"/>
          <w:szCs w:val="26"/>
        </w:rPr>
        <w:t xml:space="preserve">he ability for GCMs to </w:t>
      </w:r>
      <w:r w:rsidR="000F4119">
        <w:rPr>
          <w:rFonts w:ascii="Arial" w:hAnsi="Arial" w:cs="Arial"/>
          <w:color w:val="000090"/>
          <w:sz w:val="26"/>
          <w:szCs w:val="26"/>
        </w:rPr>
        <w:t>represent</w:t>
      </w:r>
      <w:r w:rsidR="000F4119" w:rsidRPr="008E1F3A">
        <w:rPr>
          <w:rFonts w:ascii="Arial" w:hAnsi="Arial" w:cs="Arial"/>
          <w:color w:val="000090"/>
          <w:sz w:val="26"/>
          <w:szCs w:val="26"/>
        </w:rPr>
        <w:t xml:space="preserve"> </w:t>
      </w:r>
      <w:r w:rsidR="000F4119">
        <w:rPr>
          <w:rFonts w:ascii="Arial" w:hAnsi="Arial" w:cs="Arial"/>
          <w:color w:val="000090"/>
          <w:sz w:val="26"/>
          <w:szCs w:val="26"/>
        </w:rPr>
        <w:t xml:space="preserve">precipitation </w:t>
      </w:r>
      <w:r w:rsidR="000F4119" w:rsidRPr="008E1F3A">
        <w:rPr>
          <w:rFonts w:ascii="Arial" w:hAnsi="Arial" w:cs="Arial"/>
          <w:color w:val="000090"/>
          <w:sz w:val="26"/>
          <w:szCs w:val="26"/>
        </w:rPr>
        <w:t xml:space="preserve">strongly depends on </w:t>
      </w:r>
      <w:r w:rsidR="005F4416">
        <w:rPr>
          <w:rFonts w:ascii="Arial" w:hAnsi="Arial" w:cs="Arial"/>
          <w:color w:val="000090"/>
          <w:sz w:val="26"/>
          <w:szCs w:val="26"/>
        </w:rPr>
        <w:t xml:space="preserve">the </w:t>
      </w:r>
      <w:r w:rsidR="000F4119" w:rsidRPr="008E1F3A">
        <w:rPr>
          <w:rFonts w:ascii="Arial" w:hAnsi="Arial" w:cs="Arial"/>
          <w:color w:val="000090"/>
          <w:sz w:val="26"/>
          <w:szCs w:val="26"/>
        </w:rPr>
        <w:t xml:space="preserve">horizontal resolution </w:t>
      </w:r>
      <w:r w:rsidR="005F4416">
        <w:rPr>
          <w:rFonts w:ascii="Arial" w:hAnsi="Arial" w:cs="Arial"/>
          <w:color w:val="000090"/>
          <w:sz w:val="26"/>
          <w:szCs w:val="26"/>
        </w:rPr>
        <w:t>with</w:t>
      </w:r>
      <w:r w:rsidR="007279C2">
        <w:rPr>
          <w:rFonts w:ascii="Arial" w:hAnsi="Arial" w:cs="Arial"/>
          <w:color w:val="000090"/>
          <w:sz w:val="26"/>
          <w:szCs w:val="26"/>
        </w:rPr>
        <w:t xml:space="preserve"> </w:t>
      </w:r>
      <w:r w:rsidR="000F4119" w:rsidRPr="008E1F3A">
        <w:rPr>
          <w:rFonts w:ascii="Arial" w:hAnsi="Arial" w:cs="Arial"/>
          <w:color w:val="000090"/>
          <w:sz w:val="26"/>
          <w:szCs w:val="26"/>
        </w:rPr>
        <w:t xml:space="preserve">precipitation </w:t>
      </w:r>
      <w:r w:rsidR="000A3878">
        <w:rPr>
          <w:rFonts w:ascii="Arial" w:hAnsi="Arial" w:cs="Arial"/>
          <w:color w:val="000090"/>
          <w:sz w:val="26"/>
          <w:szCs w:val="26"/>
        </w:rPr>
        <w:t>intensification expected</w:t>
      </w:r>
      <w:r w:rsidR="000A3878" w:rsidRPr="008E1F3A">
        <w:rPr>
          <w:rFonts w:ascii="Arial" w:hAnsi="Arial" w:cs="Arial"/>
          <w:color w:val="000090"/>
          <w:sz w:val="26"/>
          <w:szCs w:val="26"/>
        </w:rPr>
        <w:t xml:space="preserve"> </w:t>
      </w:r>
      <w:r w:rsidR="000F4119" w:rsidRPr="008E1F3A">
        <w:rPr>
          <w:rFonts w:ascii="Arial" w:hAnsi="Arial" w:cs="Arial"/>
          <w:color w:val="000090"/>
          <w:sz w:val="26"/>
          <w:szCs w:val="26"/>
        </w:rPr>
        <w:t>at high resolution</w:t>
      </w:r>
      <w:r w:rsidR="000A3878">
        <w:rPr>
          <w:rFonts w:ascii="Arial" w:hAnsi="Arial" w:cs="Arial"/>
          <w:color w:val="000090"/>
          <w:sz w:val="26"/>
          <w:szCs w:val="26"/>
        </w:rPr>
        <w:t>s</w:t>
      </w:r>
      <w:r w:rsidR="0005659F">
        <w:rPr>
          <w:rFonts w:ascii="Arial" w:hAnsi="Arial" w:cs="Arial"/>
          <w:color w:val="000090"/>
          <w:sz w:val="26"/>
          <w:szCs w:val="26"/>
        </w:rPr>
        <w:t>.</w:t>
      </w:r>
    </w:p>
    <w:p w14:paraId="0ED19EB6" w14:textId="77777777" w:rsidR="0005659F" w:rsidRDefault="0005659F" w:rsidP="005D18D0">
      <w:pPr>
        <w:widowControl w:val="0"/>
        <w:autoSpaceDE w:val="0"/>
        <w:autoSpaceDN w:val="0"/>
        <w:adjustRightInd w:val="0"/>
        <w:jc w:val="both"/>
        <w:rPr>
          <w:rFonts w:ascii="Arial" w:hAnsi="Arial" w:cs="Arial"/>
          <w:color w:val="000090"/>
          <w:sz w:val="26"/>
          <w:szCs w:val="26"/>
        </w:rPr>
      </w:pPr>
    </w:p>
    <w:p w14:paraId="414AD6BB" w14:textId="4F868649" w:rsidR="005E6F9A" w:rsidRDefault="0005659F" w:rsidP="005D18D0">
      <w:pPr>
        <w:widowControl w:val="0"/>
        <w:autoSpaceDE w:val="0"/>
        <w:autoSpaceDN w:val="0"/>
        <w:adjustRightInd w:val="0"/>
        <w:jc w:val="both"/>
        <w:rPr>
          <w:rFonts w:ascii="Arial" w:hAnsi="Arial" w:cs="Arial"/>
          <w:color w:val="000090"/>
          <w:sz w:val="26"/>
          <w:szCs w:val="26"/>
        </w:rPr>
      </w:pPr>
      <w:r w:rsidRPr="0005659F">
        <w:rPr>
          <w:rFonts w:ascii="Arial" w:hAnsi="Arial" w:cs="Arial"/>
          <w:color w:val="000090"/>
          <w:sz w:val="26"/>
          <w:szCs w:val="26"/>
        </w:rPr>
        <w:t xml:space="preserve">Overall, precipitation patterns over complex topography are poorly represented in the </w:t>
      </w:r>
      <w:r w:rsidR="000921E8">
        <w:rPr>
          <w:rFonts w:ascii="Arial" w:hAnsi="Arial" w:cs="Arial"/>
          <w:color w:val="000090"/>
          <w:sz w:val="26"/>
          <w:szCs w:val="26"/>
        </w:rPr>
        <w:t>~</w:t>
      </w:r>
      <w:r w:rsidR="000921E8" w:rsidRPr="00E11A25">
        <w:rPr>
          <w:rFonts w:ascii="Arial" w:hAnsi="Arial" w:cs="Arial"/>
          <w:color w:val="000090"/>
          <w:sz w:val="26"/>
          <w:szCs w:val="26"/>
        </w:rPr>
        <w:t>1</w:t>
      </w:r>
      <w:r w:rsidR="000921E8">
        <w:rPr>
          <w:rFonts w:ascii="Arial" w:hAnsi="Arial" w:cs="Arial"/>
          <w:color w:val="000090"/>
          <w:sz w:val="26"/>
          <w:szCs w:val="26"/>
        </w:rPr>
        <w:t xml:space="preserve">° </w:t>
      </w:r>
      <w:r w:rsidRPr="0005659F">
        <w:rPr>
          <w:rFonts w:ascii="Arial" w:hAnsi="Arial" w:cs="Arial"/>
          <w:color w:val="000090"/>
          <w:sz w:val="26"/>
          <w:szCs w:val="26"/>
        </w:rPr>
        <w:t xml:space="preserve">dataset without capturing the spatial patterns induced by orographic effects.  Over the Cascades and </w:t>
      </w:r>
      <w:r w:rsidR="008C631F">
        <w:rPr>
          <w:rFonts w:ascii="Arial" w:hAnsi="Arial" w:cs="Arial"/>
          <w:color w:val="000090"/>
          <w:sz w:val="26"/>
          <w:szCs w:val="26"/>
        </w:rPr>
        <w:t xml:space="preserve">the </w:t>
      </w:r>
      <w:r w:rsidRPr="0005659F">
        <w:rPr>
          <w:rFonts w:ascii="Arial" w:hAnsi="Arial" w:cs="Arial"/>
          <w:color w:val="000090"/>
          <w:sz w:val="26"/>
          <w:szCs w:val="26"/>
        </w:rPr>
        <w:t>Sierra Nevada</w:t>
      </w:r>
      <w:r>
        <w:rPr>
          <w:rFonts w:ascii="Arial" w:hAnsi="Arial" w:cs="Arial"/>
          <w:color w:val="000090"/>
          <w:sz w:val="26"/>
          <w:szCs w:val="26"/>
        </w:rPr>
        <w:t>, where majority precipitation locates</w:t>
      </w:r>
      <w:r w:rsidRPr="0005659F">
        <w:rPr>
          <w:rFonts w:ascii="Arial" w:hAnsi="Arial" w:cs="Arial"/>
          <w:color w:val="000090"/>
          <w:sz w:val="26"/>
          <w:szCs w:val="26"/>
        </w:rPr>
        <w:t xml:space="preserve">, total precipitation is grossly underestimated by the </w:t>
      </w:r>
      <w:r w:rsidR="000921E8">
        <w:rPr>
          <w:rFonts w:ascii="Arial" w:hAnsi="Arial" w:cs="Arial"/>
          <w:color w:val="000090"/>
          <w:sz w:val="26"/>
          <w:szCs w:val="26"/>
        </w:rPr>
        <w:t xml:space="preserve">coarse resolution </w:t>
      </w:r>
      <w:r w:rsidRPr="0005659F">
        <w:rPr>
          <w:rFonts w:ascii="Arial" w:hAnsi="Arial" w:cs="Arial"/>
          <w:color w:val="000090"/>
          <w:sz w:val="26"/>
          <w:szCs w:val="26"/>
        </w:rPr>
        <w:t xml:space="preserve">data, </w:t>
      </w:r>
      <w:r>
        <w:rPr>
          <w:rFonts w:ascii="Arial" w:hAnsi="Arial" w:cs="Arial"/>
          <w:color w:val="000090"/>
          <w:sz w:val="26"/>
          <w:szCs w:val="26"/>
        </w:rPr>
        <w:t>as</w:t>
      </w:r>
      <w:r w:rsidRPr="0005659F">
        <w:rPr>
          <w:rFonts w:ascii="Arial" w:hAnsi="Arial" w:cs="Arial"/>
          <w:color w:val="000090"/>
          <w:sz w:val="26"/>
          <w:szCs w:val="26"/>
        </w:rPr>
        <w:t xml:space="preserve"> compared to gridded</w:t>
      </w:r>
      <w:r>
        <w:rPr>
          <w:rFonts w:ascii="Arial" w:hAnsi="Arial" w:cs="Arial"/>
          <w:color w:val="000090"/>
          <w:sz w:val="26"/>
          <w:szCs w:val="26"/>
        </w:rPr>
        <w:t xml:space="preserve"> observations, so does precipitation extremes</w:t>
      </w:r>
      <w:r w:rsidRPr="0005659F">
        <w:rPr>
          <w:rFonts w:ascii="Arial" w:hAnsi="Arial" w:cs="Arial"/>
          <w:color w:val="000090"/>
          <w:sz w:val="26"/>
          <w:szCs w:val="26"/>
        </w:rPr>
        <w:t xml:space="preserve">. Precipitation has otherwise been smoothed out over the coastal areas and the mountainous regions of the northwest U.S </w:t>
      </w:r>
      <w:r w:rsidR="005D3544">
        <w:rPr>
          <w:rFonts w:ascii="Arial" w:hAnsi="Arial" w:cs="Arial"/>
          <w:color w:val="000090"/>
          <w:sz w:val="26"/>
          <w:szCs w:val="26"/>
        </w:rPr>
        <w:t xml:space="preserve">at coarse resolution. It is also found that CESM </w:t>
      </w:r>
      <w:r w:rsidR="00615A0B">
        <w:rPr>
          <w:rFonts w:ascii="Arial" w:hAnsi="Arial" w:cs="Arial"/>
          <w:color w:val="000090"/>
          <w:sz w:val="26"/>
          <w:szCs w:val="26"/>
        </w:rPr>
        <w:t xml:space="preserve">without nested refined domain </w:t>
      </w:r>
      <w:r w:rsidR="005D3544">
        <w:rPr>
          <w:rFonts w:ascii="Arial" w:hAnsi="Arial" w:cs="Arial"/>
          <w:color w:val="000090"/>
          <w:sz w:val="26"/>
          <w:szCs w:val="26"/>
        </w:rPr>
        <w:t>tends to underestimate the low-rainy days at the win</w:t>
      </w:r>
      <w:r w:rsidR="00386ED1">
        <w:rPr>
          <w:rFonts w:ascii="Arial" w:hAnsi="Arial" w:cs="Arial"/>
          <w:color w:val="000090"/>
          <w:sz w:val="26"/>
          <w:szCs w:val="26"/>
        </w:rPr>
        <w:t>dward side but overestimate the ones over the lee</w:t>
      </w:r>
      <w:r w:rsidR="008C631F">
        <w:rPr>
          <w:rFonts w:ascii="Arial" w:hAnsi="Arial" w:cs="Arial"/>
          <w:color w:val="000090"/>
          <w:sz w:val="26"/>
          <w:szCs w:val="26"/>
        </w:rPr>
        <w:t xml:space="preserve"> </w:t>
      </w:r>
      <w:r w:rsidR="00386ED1">
        <w:rPr>
          <w:rFonts w:ascii="Arial" w:hAnsi="Arial" w:cs="Arial"/>
          <w:color w:val="000090"/>
          <w:sz w:val="26"/>
          <w:szCs w:val="26"/>
        </w:rPr>
        <w:t xml:space="preserve">side especially for the Cascade ranges (also </w:t>
      </w:r>
      <w:r w:rsidR="008C631F">
        <w:rPr>
          <w:rFonts w:ascii="Arial" w:hAnsi="Arial" w:cs="Arial"/>
          <w:color w:val="000090"/>
          <w:sz w:val="26"/>
          <w:szCs w:val="26"/>
        </w:rPr>
        <w:t>refers to</w:t>
      </w:r>
      <w:r w:rsidR="00386ED1">
        <w:rPr>
          <w:rFonts w:ascii="Arial" w:hAnsi="Arial" w:cs="Arial"/>
          <w:color w:val="000090"/>
          <w:sz w:val="26"/>
          <w:szCs w:val="26"/>
        </w:rPr>
        <w:t xml:space="preserve"> Figure </w:t>
      </w:r>
      <w:ins w:id="59" w:author="Xy" w:date="2017-03-30T00:49:00Z">
        <w:r w:rsidR="00D10B55">
          <w:rPr>
            <w:rFonts w:ascii="Arial" w:hAnsi="Arial" w:cs="Arial"/>
            <w:color w:val="000090"/>
            <w:sz w:val="26"/>
            <w:szCs w:val="26"/>
          </w:rPr>
          <w:t>S5</w:t>
        </w:r>
      </w:ins>
      <w:r w:rsidR="00386ED1">
        <w:rPr>
          <w:rFonts w:ascii="Arial" w:hAnsi="Arial" w:cs="Arial"/>
          <w:color w:val="000090"/>
          <w:sz w:val="26"/>
          <w:szCs w:val="26"/>
        </w:rPr>
        <w:t xml:space="preserve">). </w:t>
      </w:r>
      <w:r w:rsidR="006C7EFA">
        <w:rPr>
          <w:rFonts w:ascii="Arial" w:hAnsi="Arial" w:cs="Arial"/>
          <w:color w:val="000090"/>
          <w:sz w:val="26"/>
          <w:szCs w:val="26"/>
        </w:rPr>
        <w:t xml:space="preserve">This bias is reduced with finer resolution though not fully resolved. </w:t>
      </w:r>
      <w:r w:rsidRPr="0005659F">
        <w:rPr>
          <w:rFonts w:ascii="Arial" w:hAnsi="Arial" w:cs="Arial"/>
          <w:color w:val="000090"/>
          <w:sz w:val="26"/>
          <w:szCs w:val="26"/>
        </w:rPr>
        <w:t>This result clearly underscores the benefits of high resolution (particularly the representation of topography) in simulating precipitation features.</w:t>
      </w:r>
    </w:p>
    <w:p w14:paraId="07B6DA7C" w14:textId="77777777" w:rsidR="000F4119" w:rsidRDefault="000F4119" w:rsidP="005D18D0">
      <w:pPr>
        <w:widowControl w:val="0"/>
        <w:autoSpaceDE w:val="0"/>
        <w:autoSpaceDN w:val="0"/>
        <w:adjustRightInd w:val="0"/>
        <w:jc w:val="both"/>
        <w:rPr>
          <w:ins w:id="60" w:author="Xy" w:date="2017-03-30T00:33:00Z"/>
          <w:rFonts w:ascii="Arial" w:hAnsi="Arial" w:cs="Arial"/>
          <w:color w:val="FF0000"/>
          <w:sz w:val="26"/>
          <w:szCs w:val="26"/>
        </w:rPr>
      </w:pPr>
    </w:p>
    <w:p w14:paraId="5BF4BC3B" w14:textId="4C9C936E" w:rsidR="005E6F9A" w:rsidRPr="003B2D95" w:rsidRDefault="005E6F9A" w:rsidP="003B2D95">
      <w:pPr>
        <w:widowControl w:val="0"/>
        <w:tabs>
          <w:tab w:val="left" w:pos="220"/>
          <w:tab w:val="left" w:pos="720"/>
        </w:tabs>
        <w:autoSpaceDE w:val="0"/>
        <w:autoSpaceDN w:val="0"/>
        <w:adjustRightInd w:val="0"/>
        <w:spacing w:after="240"/>
        <w:jc w:val="both"/>
        <w:rPr>
          <w:ins w:id="61" w:author="Xy" w:date="2017-03-30T00:33:00Z"/>
          <w:rFonts w:ascii="Arial" w:hAnsi="Arial" w:cs="Arial"/>
          <w:color w:val="000090"/>
          <w:sz w:val="26"/>
          <w:szCs w:val="26"/>
        </w:rPr>
      </w:pPr>
      <w:ins w:id="62" w:author="Xy" w:date="2017-03-30T00:34:00Z">
        <w:r w:rsidRPr="003B2D95">
          <w:rPr>
            <w:rFonts w:ascii="Arial" w:hAnsi="Arial" w:cs="Arial"/>
            <w:color w:val="000090"/>
            <w:sz w:val="26"/>
            <w:szCs w:val="26"/>
          </w:rPr>
          <w:t xml:space="preserve">In the manuscript, the </w:t>
        </w:r>
      </w:ins>
      <w:ins w:id="63" w:author="Xy" w:date="2017-03-30T00:39:00Z">
        <w:r w:rsidR="003B2D95">
          <w:rPr>
            <w:rFonts w:ascii="Arial" w:hAnsi="Arial" w:cs="Arial"/>
            <w:color w:val="000090"/>
            <w:sz w:val="26"/>
            <w:szCs w:val="26"/>
          </w:rPr>
          <w:t>original</w:t>
        </w:r>
      </w:ins>
      <w:ins w:id="64" w:author="Xy" w:date="2017-03-30T00:34:00Z">
        <w:r w:rsidRPr="003B2D95">
          <w:rPr>
            <w:rFonts w:ascii="Arial" w:hAnsi="Arial" w:cs="Arial"/>
            <w:color w:val="000090"/>
            <w:sz w:val="26"/>
            <w:szCs w:val="26"/>
          </w:rPr>
          <w:t xml:space="preserve"> Figure S3 is replaced with</w:t>
        </w:r>
        <w:r w:rsidR="003B2D95" w:rsidRPr="003B2D95">
          <w:rPr>
            <w:rFonts w:ascii="Arial" w:hAnsi="Arial" w:cs="Arial"/>
            <w:color w:val="000090"/>
            <w:sz w:val="26"/>
            <w:szCs w:val="26"/>
          </w:rPr>
          <w:t xml:space="preserve"> Figure S5</w:t>
        </w:r>
        <w:r w:rsidRPr="003B2D95">
          <w:rPr>
            <w:rFonts w:ascii="Arial" w:hAnsi="Arial" w:cs="Arial"/>
            <w:color w:val="000090"/>
            <w:sz w:val="26"/>
            <w:szCs w:val="26"/>
          </w:rPr>
          <w:t xml:space="preserve">, with the previous sentence updated to </w:t>
        </w:r>
      </w:ins>
      <w:ins w:id="65" w:author="Xy" w:date="2017-03-30T00:36:00Z">
        <w:r w:rsidRPr="003B2D95">
          <w:rPr>
            <w:rFonts w:ascii="Arial" w:hAnsi="Arial" w:cs="Arial"/>
            <w:color w:val="000090"/>
            <w:sz w:val="26"/>
            <w:szCs w:val="26"/>
          </w:rPr>
          <w:t>“In order to better understand the impacts of resolution, the precipitation climatology of CESM at  </w:t>
        </w:r>
        <w:r>
          <w:rPr>
            <w:rFonts w:ascii="Arial" w:hAnsi="Arial" w:cs="Arial"/>
            <w:color w:val="000090"/>
            <w:sz w:val="26"/>
            <w:szCs w:val="26"/>
          </w:rPr>
          <w:t>~</w:t>
        </w:r>
        <w:r w:rsidRPr="003B2D95">
          <w:rPr>
            <w:rFonts w:ascii="Arial" w:hAnsi="Arial" w:cs="Arial"/>
            <w:color w:val="000090"/>
            <w:sz w:val="26"/>
            <w:szCs w:val="26"/>
          </w:rPr>
          <w:t>1</w:t>
        </w:r>
        <w:r w:rsidRPr="003B2D95">
          <w:rPr>
            <w:rFonts w:ascii="Arial" w:hAnsi="Arial" w:cs="Arial"/>
            <w:color w:val="000090"/>
            <w:sz w:val="26"/>
            <w:szCs w:val="26"/>
            <w:vertAlign w:val="superscript"/>
          </w:rPr>
          <w:t>◦</w:t>
        </w:r>
        <w:r w:rsidRPr="003B2D95">
          <w:rPr>
            <w:rFonts w:ascii="Arial" w:hAnsi="Arial" w:cs="Arial"/>
            <w:color w:val="000090"/>
            <w:sz w:val="26"/>
            <w:szCs w:val="26"/>
          </w:rPr>
          <w:t xml:space="preserve"> res</w:t>
        </w:r>
        <w:r w:rsidRPr="005E6F9A">
          <w:rPr>
            <w:rFonts w:ascii="Arial" w:hAnsi="Arial" w:cs="Arial"/>
            <w:color w:val="000090"/>
            <w:sz w:val="26"/>
            <w:szCs w:val="26"/>
          </w:rPr>
          <w:t xml:space="preserve">olution is also assessed in the </w:t>
        </w:r>
        <w:r w:rsidRPr="003B2D95">
          <w:rPr>
            <w:rFonts w:ascii="Arial" w:hAnsi="Arial" w:cs="Arial"/>
            <w:color w:val="000090"/>
            <w:sz w:val="26"/>
            <w:szCs w:val="26"/>
          </w:rPr>
          <w:t>supplement (see Figure S5).</w:t>
        </w:r>
        <w:r>
          <w:rPr>
            <w:rFonts w:ascii="Arial" w:hAnsi="Arial" w:cs="Arial"/>
            <w:color w:val="FF0000"/>
            <w:sz w:val="26"/>
            <w:szCs w:val="26"/>
          </w:rPr>
          <w:t>”</w:t>
        </w:r>
      </w:ins>
      <w:ins w:id="66" w:author="Xy" w:date="2017-03-30T00:40:00Z">
        <w:r w:rsidR="003B2D95">
          <w:rPr>
            <w:rFonts w:ascii="Arial" w:hAnsi="Arial" w:cs="Arial"/>
            <w:color w:val="FF0000"/>
            <w:sz w:val="26"/>
            <w:szCs w:val="26"/>
          </w:rPr>
          <w:t xml:space="preserve"> at lines 300-301.</w:t>
        </w:r>
      </w:ins>
    </w:p>
    <w:p w14:paraId="67950BDB" w14:textId="77777777" w:rsidR="005E6F9A" w:rsidRDefault="005E6F9A" w:rsidP="005D18D0">
      <w:pPr>
        <w:widowControl w:val="0"/>
        <w:autoSpaceDE w:val="0"/>
        <w:autoSpaceDN w:val="0"/>
        <w:adjustRightInd w:val="0"/>
        <w:jc w:val="both"/>
        <w:rPr>
          <w:rFonts w:ascii="Arial" w:hAnsi="Arial" w:cs="Arial"/>
          <w:color w:val="FF0000"/>
          <w:sz w:val="26"/>
          <w:szCs w:val="26"/>
        </w:rPr>
      </w:pPr>
    </w:p>
    <w:p w14:paraId="533158C8" w14:textId="26153A7F"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color w:val="000000"/>
          <w:sz w:val="26"/>
          <w:szCs w:val="26"/>
        </w:rPr>
        <w:t xml:space="preserve">e) The abstract indicates that the manuscript is attempting to </w:t>
      </w:r>
      <w:proofErr w:type="gramStart"/>
      <w:r w:rsidRPr="001E21D8">
        <w:rPr>
          <w:rFonts w:ascii="Arial" w:hAnsi="Arial" w:cs="Arial"/>
          <w:color w:val="000000"/>
          <w:sz w:val="26"/>
          <w:szCs w:val="26"/>
        </w:rPr>
        <w:t>evaluating</w:t>
      </w:r>
      <w:proofErr w:type="gramEnd"/>
      <w:r w:rsidRPr="001E21D8">
        <w:rPr>
          <w:rFonts w:ascii="Arial" w:hAnsi="Arial" w:cs="Arial"/>
          <w:color w:val="000000"/>
          <w:sz w:val="26"/>
          <w:szCs w:val="26"/>
        </w:rPr>
        <w:t xml:space="preserve"> the spatial patterns of precipitation produced by VR CESM with observations. It would have been much more helpful to present spatial correlations between the observational data sets and model </w:t>
      </w:r>
      <w:r w:rsidRPr="001E21D8">
        <w:rPr>
          <w:rFonts w:ascii="Arial" w:hAnsi="Arial" w:cs="Arial"/>
          <w:sz w:val="26"/>
          <w:szCs w:val="26"/>
        </w:rPr>
        <w:t>results to emphasize this aspect of the work. It is really difficult to evaluate this based on a</w:t>
      </w:r>
      <w:r w:rsidRPr="001E21D8">
        <w:rPr>
          <w:rFonts w:ascii="Arial" w:hAnsi="Arial" w:cs="Arial"/>
          <w:color w:val="000000"/>
          <w:sz w:val="26"/>
          <w:szCs w:val="26"/>
        </w:rPr>
        <w:t xml:space="preserve"> </w:t>
      </w:r>
      <w:r w:rsidRPr="001E21D8">
        <w:rPr>
          <w:rFonts w:ascii="Arial" w:hAnsi="Arial" w:cs="Arial"/>
          <w:sz w:val="26"/>
          <w:szCs w:val="26"/>
        </w:rPr>
        <w:t>series of contour plots that are presented as difference over each pixel.</w:t>
      </w:r>
    </w:p>
    <w:p w14:paraId="2801335C" w14:textId="77777777" w:rsidR="00132004" w:rsidRDefault="00132004" w:rsidP="005D18D0">
      <w:pPr>
        <w:widowControl w:val="0"/>
        <w:autoSpaceDE w:val="0"/>
        <w:autoSpaceDN w:val="0"/>
        <w:adjustRightInd w:val="0"/>
        <w:jc w:val="both"/>
        <w:rPr>
          <w:rFonts w:ascii="Arial" w:hAnsi="Arial" w:cs="Arial"/>
          <w:sz w:val="26"/>
          <w:szCs w:val="26"/>
        </w:rPr>
      </w:pPr>
    </w:p>
    <w:p w14:paraId="5EF260AB" w14:textId="03EC99E1" w:rsidR="005F6116" w:rsidRDefault="00D563F7"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We thank the reviewer </w:t>
      </w:r>
      <w:r w:rsidR="00EC7CF7">
        <w:rPr>
          <w:rFonts w:ascii="Arial" w:hAnsi="Arial" w:cs="Arial"/>
          <w:color w:val="000090"/>
          <w:sz w:val="26"/>
          <w:szCs w:val="26"/>
        </w:rPr>
        <w:t xml:space="preserve">for the suggestion. </w:t>
      </w:r>
      <w:r w:rsidR="00D63F54">
        <w:rPr>
          <w:rFonts w:ascii="Arial" w:hAnsi="Arial" w:cs="Arial" w:hint="eastAsia"/>
          <w:color w:val="000090"/>
          <w:sz w:val="26"/>
          <w:szCs w:val="26"/>
        </w:rPr>
        <w:t xml:space="preserve">The spatial correlations </w:t>
      </w:r>
      <w:r w:rsidR="009954F3">
        <w:rPr>
          <w:rFonts w:ascii="Arial" w:hAnsi="Arial" w:cs="Arial"/>
          <w:color w:val="000090"/>
          <w:sz w:val="26"/>
          <w:szCs w:val="26"/>
        </w:rPr>
        <w:t>have been</w:t>
      </w:r>
      <w:r w:rsidR="00D63F54">
        <w:rPr>
          <w:rFonts w:ascii="Arial" w:hAnsi="Arial" w:cs="Arial"/>
          <w:color w:val="000090"/>
          <w:sz w:val="26"/>
          <w:szCs w:val="26"/>
        </w:rPr>
        <w:t xml:space="preserve"> added in the text</w:t>
      </w:r>
      <w:r w:rsidR="00921B69">
        <w:rPr>
          <w:rFonts w:ascii="Arial" w:hAnsi="Arial" w:cs="Arial"/>
          <w:color w:val="000090"/>
          <w:sz w:val="26"/>
          <w:szCs w:val="26"/>
        </w:rPr>
        <w:t xml:space="preserve"> to further support </w:t>
      </w:r>
      <w:r w:rsidR="00F64164">
        <w:rPr>
          <w:rFonts w:ascii="Arial" w:hAnsi="Arial" w:cs="Arial"/>
          <w:color w:val="000090"/>
          <w:sz w:val="26"/>
          <w:szCs w:val="26"/>
        </w:rPr>
        <w:t>the arguments</w:t>
      </w:r>
      <w:r w:rsidR="005F6116">
        <w:rPr>
          <w:rFonts w:ascii="Arial" w:hAnsi="Arial" w:cs="Arial"/>
          <w:color w:val="000090"/>
          <w:sz w:val="26"/>
          <w:szCs w:val="26"/>
        </w:rPr>
        <w:t xml:space="preserve"> with values ranging from 0.7 to 0.9</w:t>
      </w:r>
      <w:r w:rsidR="005542B2">
        <w:rPr>
          <w:rFonts w:ascii="Arial" w:hAnsi="Arial" w:cs="Arial"/>
          <w:color w:val="000090"/>
          <w:sz w:val="26"/>
          <w:szCs w:val="26"/>
        </w:rPr>
        <w:t xml:space="preserve">. </w:t>
      </w:r>
      <w:r w:rsidR="004B3446">
        <w:rPr>
          <w:rFonts w:ascii="Arial" w:hAnsi="Arial" w:cs="Arial"/>
          <w:color w:val="000090"/>
          <w:sz w:val="26"/>
          <w:szCs w:val="26"/>
        </w:rPr>
        <w:t>The large values of the spatial correlation were not included in the first draft since, although they are an effective metric for evaluating model performance, they do not provide much insight into the reasons why model biases may occur.</w:t>
      </w:r>
      <w:r w:rsidR="005542B2">
        <w:rPr>
          <w:rFonts w:ascii="Arial" w:hAnsi="Arial" w:cs="Arial"/>
          <w:color w:val="000090"/>
          <w:sz w:val="26"/>
          <w:szCs w:val="26"/>
        </w:rPr>
        <w:t xml:space="preserve"> </w:t>
      </w:r>
      <w:r w:rsidR="004B3446">
        <w:rPr>
          <w:rFonts w:ascii="Arial" w:hAnsi="Arial" w:cs="Arial"/>
          <w:color w:val="000090"/>
          <w:sz w:val="26"/>
          <w:szCs w:val="26"/>
        </w:rPr>
        <w:t xml:space="preserve">To better understand the source of model bias, we believe it is better to understand local biases within </w:t>
      </w:r>
      <w:r w:rsidR="005542B2">
        <w:rPr>
          <w:rFonts w:ascii="Arial" w:hAnsi="Arial" w:cs="Arial"/>
          <w:color w:val="000090"/>
          <w:sz w:val="26"/>
          <w:szCs w:val="26"/>
        </w:rPr>
        <w:t>regions, which</w:t>
      </w:r>
      <w:r w:rsidR="004B3446">
        <w:rPr>
          <w:rFonts w:ascii="Arial" w:hAnsi="Arial" w:cs="Arial"/>
          <w:color w:val="000090"/>
          <w:sz w:val="26"/>
          <w:szCs w:val="26"/>
        </w:rPr>
        <w:t xml:space="preserve"> have the </w:t>
      </w:r>
      <w:r w:rsidR="008149C1">
        <w:rPr>
          <w:rFonts w:ascii="Arial" w:hAnsi="Arial" w:cs="Arial"/>
          <w:color w:val="000090"/>
          <w:sz w:val="26"/>
          <w:szCs w:val="26"/>
        </w:rPr>
        <w:t>diverse</w:t>
      </w:r>
      <w:r w:rsidR="004B3446">
        <w:rPr>
          <w:rFonts w:ascii="Arial" w:hAnsi="Arial" w:cs="Arial"/>
          <w:color w:val="000090"/>
          <w:sz w:val="26"/>
          <w:szCs w:val="26"/>
        </w:rPr>
        <w:t xml:space="preserve"> principal drivers of extreme precipitation (such as upslope regions, rain shadows, regions susceptible to atmospheric rivers, and regions with convectively driven precipitation).</w:t>
      </w:r>
    </w:p>
    <w:p w14:paraId="0A0C1B56" w14:textId="77777777" w:rsidR="005F6116" w:rsidRDefault="005F6116" w:rsidP="005D18D0">
      <w:pPr>
        <w:widowControl w:val="0"/>
        <w:autoSpaceDE w:val="0"/>
        <w:autoSpaceDN w:val="0"/>
        <w:adjustRightInd w:val="0"/>
        <w:jc w:val="both"/>
        <w:rPr>
          <w:ins w:id="67" w:author="Xy" w:date="2017-03-30T00:26:00Z"/>
          <w:rFonts w:ascii="Arial" w:hAnsi="Arial" w:cs="Arial"/>
          <w:color w:val="000090"/>
          <w:sz w:val="26"/>
          <w:szCs w:val="26"/>
        </w:rPr>
      </w:pPr>
    </w:p>
    <w:p w14:paraId="117BB44F" w14:textId="3A137FC5" w:rsidR="005E6F9A" w:rsidRDefault="005E6F9A" w:rsidP="005E6F9A">
      <w:pPr>
        <w:widowControl w:val="0"/>
        <w:autoSpaceDE w:val="0"/>
        <w:autoSpaceDN w:val="0"/>
        <w:adjustRightInd w:val="0"/>
        <w:jc w:val="both"/>
        <w:rPr>
          <w:ins w:id="68" w:author="Xy" w:date="2017-03-30T00:26:00Z"/>
          <w:rFonts w:ascii="Arial" w:hAnsi="Arial" w:cs="Arial"/>
          <w:sz w:val="26"/>
          <w:szCs w:val="26"/>
          <w:lang w:eastAsia="zh-CN"/>
        </w:rPr>
      </w:pPr>
      <w:ins w:id="69" w:author="Xy" w:date="2017-03-30T00:26:00Z">
        <w:r>
          <w:rPr>
            <w:rFonts w:ascii="Arial" w:hAnsi="Arial" w:cs="Arial"/>
            <w:sz w:val="26"/>
            <w:szCs w:val="26"/>
            <w:lang w:eastAsia="zh-CN"/>
          </w:rPr>
          <w:t>From line 222 to 224, we added</w:t>
        </w:r>
      </w:ins>
      <w:ins w:id="70" w:author="Xy" w:date="2017-03-30T01:07:00Z">
        <w:r w:rsidR="00D97FBD">
          <w:rPr>
            <w:rFonts w:ascii="Arial" w:hAnsi="Arial" w:cs="Arial"/>
            <w:sz w:val="26"/>
            <w:szCs w:val="26"/>
            <w:lang w:eastAsia="zh-CN"/>
          </w:rPr>
          <w:t>:</w:t>
        </w:r>
      </w:ins>
      <w:ins w:id="71" w:author="Xy" w:date="2017-03-30T00:26:00Z">
        <w:r>
          <w:rPr>
            <w:rFonts w:ascii="Arial" w:hAnsi="Arial" w:cs="Arial"/>
            <w:sz w:val="26"/>
            <w:szCs w:val="26"/>
            <w:lang w:eastAsia="zh-CN"/>
          </w:rPr>
          <w:t xml:space="preserve"> “</w:t>
        </w:r>
        <w:r w:rsidRPr="00B72B15">
          <w:rPr>
            <w:rFonts w:ascii="Arial" w:hAnsi="Arial" w:cs="Arial"/>
            <w:sz w:val="26"/>
            <w:szCs w:val="26"/>
            <w:lang w:eastAsia="zh-CN"/>
          </w:rPr>
          <w:t>Spatial correlation is assessed by computing the Pearson product-moment coefficient of linear correlation between climatological means from models and reference datasets.</w:t>
        </w:r>
        <w:r>
          <w:rPr>
            <w:rFonts w:ascii="Arial" w:hAnsi="Arial" w:cs="Arial"/>
            <w:sz w:val="26"/>
            <w:szCs w:val="26"/>
            <w:lang w:eastAsia="zh-CN"/>
          </w:rPr>
          <w:t>”</w:t>
        </w:r>
      </w:ins>
    </w:p>
    <w:p w14:paraId="51C0F9B7" w14:textId="77777777" w:rsidR="005E6F9A" w:rsidRDefault="005E6F9A" w:rsidP="005E6F9A">
      <w:pPr>
        <w:widowControl w:val="0"/>
        <w:autoSpaceDE w:val="0"/>
        <w:autoSpaceDN w:val="0"/>
        <w:adjustRightInd w:val="0"/>
        <w:jc w:val="both"/>
        <w:rPr>
          <w:ins w:id="72" w:author="Xy" w:date="2017-03-30T00:26:00Z"/>
          <w:rFonts w:ascii="Arial" w:hAnsi="Arial" w:cs="Arial"/>
          <w:sz w:val="26"/>
          <w:szCs w:val="26"/>
          <w:lang w:eastAsia="zh-CN"/>
        </w:rPr>
      </w:pPr>
    </w:p>
    <w:p w14:paraId="7338B21A" w14:textId="16043289" w:rsidR="005E6F9A" w:rsidRDefault="005E6F9A" w:rsidP="005E6F9A">
      <w:pPr>
        <w:widowControl w:val="0"/>
        <w:autoSpaceDE w:val="0"/>
        <w:autoSpaceDN w:val="0"/>
        <w:adjustRightInd w:val="0"/>
        <w:jc w:val="both"/>
        <w:rPr>
          <w:ins w:id="73" w:author="Xy" w:date="2017-03-30T00:26:00Z"/>
          <w:rFonts w:ascii="Arial" w:hAnsi="Arial" w:cs="Arial"/>
          <w:sz w:val="26"/>
          <w:szCs w:val="26"/>
          <w:lang w:eastAsia="zh-CN"/>
        </w:rPr>
      </w:pPr>
      <w:ins w:id="74" w:author="Xy" w:date="2017-03-30T00:26:00Z">
        <w:r>
          <w:rPr>
            <w:rFonts w:ascii="Arial" w:hAnsi="Arial" w:cs="Arial"/>
            <w:sz w:val="26"/>
            <w:szCs w:val="26"/>
            <w:lang w:eastAsia="zh-CN"/>
          </w:rPr>
          <w:t>Following the sentence “</w:t>
        </w:r>
        <w:r w:rsidRPr="00823636">
          <w:rPr>
            <w:rFonts w:ascii="Arial" w:hAnsi="Arial" w:cs="Arial"/>
            <w:sz w:val="26"/>
            <w:szCs w:val="26"/>
            <w:lang w:eastAsia="zh-CN"/>
          </w:rPr>
          <w:t>Overall, VR-CESM accurately captures the spatial patterns of precipitation</w:t>
        </w:r>
        <w:r>
          <w:rPr>
            <w:rFonts w:ascii="Arial" w:hAnsi="Arial" w:cs="Arial"/>
            <w:sz w:val="26"/>
            <w:szCs w:val="26"/>
            <w:lang w:eastAsia="zh-CN"/>
          </w:rPr>
          <w:t>” at line</w:t>
        </w:r>
        <w:r w:rsidR="00D97FBD">
          <w:rPr>
            <w:rFonts w:ascii="Arial" w:hAnsi="Arial" w:cs="Arial"/>
            <w:sz w:val="26"/>
            <w:szCs w:val="26"/>
            <w:lang w:eastAsia="zh-CN"/>
          </w:rPr>
          <w:t xml:space="preserve"> 256, we added,</w:t>
        </w:r>
      </w:ins>
      <w:ins w:id="75" w:author="Xy" w:date="2017-03-30T01:07:00Z">
        <w:r w:rsidR="00D97FBD">
          <w:rPr>
            <w:rFonts w:ascii="Arial" w:hAnsi="Arial" w:cs="Arial"/>
            <w:sz w:val="26"/>
            <w:szCs w:val="26"/>
            <w:lang w:eastAsia="zh-CN"/>
          </w:rPr>
          <w:t xml:space="preserve"> </w:t>
        </w:r>
      </w:ins>
      <w:ins w:id="76" w:author="Xy" w:date="2017-03-30T00:26:00Z">
        <w:r>
          <w:rPr>
            <w:rFonts w:ascii="Arial" w:hAnsi="Arial" w:cs="Arial"/>
            <w:sz w:val="26"/>
            <w:szCs w:val="26"/>
            <w:lang w:eastAsia="zh-CN"/>
          </w:rPr>
          <w:t>“</w:t>
        </w:r>
        <w:r w:rsidRPr="00823636">
          <w:rPr>
            <w:rFonts w:ascii="Arial" w:hAnsi="Arial" w:cs="Arial"/>
            <w:sz w:val="26"/>
            <w:szCs w:val="26"/>
            <w:lang w:eastAsia="zh-CN"/>
          </w:rPr>
          <w:t>(with spatial correlation coefficients larger than 0.9 as compared to the observations)</w:t>
        </w:r>
        <w:r>
          <w:rPr>
            <w:rFonts w:ascii="Arial" w:hAnsi="Arial" w:cs="Arial"/>
            <w:sz w:val="26"/>
            <w:szCs w:val="26"/>
            <w:lang w:eastAsia="zh-CN"/>
          </w:rPr>
          <w:t>”.</w:t>
        </w:r>
      </w:ins>
    </w:p>
    <w:p w14:paraId="61157A5E" w14:textId="77777777" w:rsidR="005E6F9A" w:rsidRDefault="005E6F9A" w:rsidP="005E6F9A">
      <w:pPr>
        <w:widowControl w:val="0"/>
        <w:autoSpaceDE w:val="0"/>
        <w:autoSpaceDN w:val="0"/>
        <w:adjustRightInd w:val="0"/>
        <w:jc w:val="both"/>
        <w:rPr>
          <w:ins w:id="77" w:author="Xy" w:date="2017-03-30T00:26:00Z"/>
          <w:rFonts w:ascii="Arial" w:hAnsi="Arial" w:cs="Arial"/>
          <w:sz w:val="26"/>
          <w:szCs w:val="26"/>
          <w:lang w:eastAsia="zh-CN"/>
        </w:rPr>
      </w:pPr>
    </w:p>
    <w:p w14:paraId="100449C9" w14:textId="2C3C707E" w:rsidR="005E6F9A" w:rsidRDefault="005E6F9A" w:rsidP="005E6F9A">
      <w:pPr>
        <w:widowControl w:val="0"/>
        <w:autoSpaceDE w:val="0"/>
        <w:autoSpaceDN w:val="0"/>
        <w:adjustRightInd w:val="0"/>
        <w:jc w:val="both"/>
        <w:rPr>
          <w:ins w:id="78" w:author="Xy" w:date="2017-03-30T00:26:00Z"/>
          <w:rFonts w:ascii="Arial" w:hAnsi="Arial" w:cs="Arial"/>
          <w:sz w:val="26"/>
          <w:szCs w:val="26"/>
          <w:lang w:eastAsia="zh-CN"/>
        </w:rPr>
      </w:pPr>
      <w:ins w:id="79" w:author="Xy" w:date="2017-03-30T00:26:00Z">
        <w:r>
          <w:rPr>
            <w:rFonts w:ascii="Arial" w:hAnsi="Arial" w:cs="Arial"/>
            <w:sz w:val="26"/>
            <w:szCs w:val="26"/>
            <w:lang w:eastAsia="zh-CN"/>
          </w:rPr>
          <w:t>From line 265 to 266, we added</w:t>
        </w:r>
      </w:ins>
      <w:ins w:id="80" w:author="Xy" w:date="2017-03-30T01:07:00Z">
        <w:r w:rsidR="00D97FBD">
          <w:rPr>
            <w:rFonts w:ascii="Arial" w:hAnsi="Arial" w:cs="Arial"/>
            <w:sz w:val="26"/>
            <w:szCs w:val="26"/>
            <w:lang w:eastAsia="zh-CN"/>
          </w:rPr>
          <w:t>:</w:t>
        </w:r>
      </w:ins>
      <w:ins w:id="81" w:author="Xy" w:date="2017-03-30T00:26:00Z">
        <w:r>
          <w:rPr>
            <w:rFonts w:ascii="Arial" w:hAnsi="Arial" w:cs="Arial"/>
            <w:sz w:val="26"/>
            <w:szCs w:val="26"/>
            <w:lang w:eastAsia="zh-CN"/>
          </w:rPr>
          <w:t xml:space="preserve"> “</w:t>
        </w:r>
        <w:r w:rsidRPr="00823636">
          <w:rPr>
            <w:rFonts w:ascii="Arial" w:hAnsi="Arial" w:cs="Arial"/>
            <w:sz w:val="26"/>
            <w:szCs w:val="26"/>
            <w:lang w:eastAsia="zh-CN"/>
          </w:rPr>
          <w:t>The spatial correlations are about 0.85, 0.75, 0.8 and 0.9 for R1mm, R5mm, R10mm and R20mm compared to the references.</w:t>
        </w:r>
        <w:r>
          <w:rPr>
            <w:rFonts w:ascii="Arial" w:hAnsi="Arial" w:cs="Arial"/>
            <w:sz w:val="26"/>
            <w:szCs w:val="26"/>
            <w:lang w:eastAsia="zh-CN"/>
          </w:rPr>
          <w:t xml:space="preserve">” </w:t>
        </w:r>
      </w:ins>
    </w:p>
    <w:p w14:paraId="0F8F4B23" w14:textId="77777777" w:rsidR="005E6F9A" w:rsidRDefault="005E6F9A" w:rsidP="005E6F9A">
      <w:pPr>
        <w:widowControl w:val="0"/>
        <w:autoSpaceDE w:val="0"/>
        <w:autoSpaceDN w:val="0"/>
        <w:adjustRightInd w:val="0"/>
        <w:jc w:val="both"/>
        <w:rPr>
          <w:ins w:id="82" w:author="Xy" w:date="2017-03-30T00:26:00Z"/>
          <w:rFonts w:ascii="Arial" w:hAnsi="Arial" w:cs="Arial"/>
          <w:sz w:val="26"/>
          <w:szCs w:val="26"/>
          <w:lang w:eastAsia="zh-CN"/>
        </w:rPr>
      </w:pPr>
    </w:p>
    <w:p w14:paraId="07422A27" w14:textId="77777777" w:rsidR="005E6F9A" w:rsidRDefault="005E6F9A" w:rsidP="005E6F9A">
      <w:pPr>
        <w:widowControl w:val="0"/>
        <w:autoSpaceDE w:val="0"/>
        <w:autoSpaceDN w:val="0"/>
        <w:adjustRightInd w:val="0"/>
        <w:jc w:val="both"/>
        <w:rPr>
          <w:ins w:id="83" w:author="Xy" w:date="2017-03-30T00:26:00Z"/>
          <w:rFonts w:ascii="Arial" w:hAnsi="Arial" w:cs="Arial"/>
          <w:sz w:val="26"/>
          <w:szCs w:val="26"/>
          <w:lang w:eastAsia="zh-CN"/>
        </w:rPr>
      </w:pPr>
      <w:ins w:id="84" w:author="Xy" w:date="2017-03-30T00:26:00Z">
        <w:r>
          <w:rPr>
            <w:rFonts w:ascii="Arial" w:hAnsi="Arial" w:cs="Arial"/>
            <w:sz w:val="26"/>
            <w:szCs w:val="26"/>
            <w:lang w:eastAsia="zh-CN"/>
          </w:rPr>
          <w:t>From line 267 to 270, the original sentence is updated to “</w:t>
        </w:r>
        <w:r w:rsidRPr="00823636">
          <w:rPr>
            <w:rFonts w:ascii="Arial" w:hAnsi="Arial" w:cs="Arial"/>
            <w:sz w:val="26"/>
            <w:szCs w:val="26"/>
            <w:lang w:eastAsia="zh-CN"/>
          </w:rPr>
          <w:t>Nonetheless, over most regions, the relative contribution of each precipitation frequency subset to total precipitation (including F1mm, F5mm, F10mm and F40mm) is fairly well represented by the model (with spatial correlations ranging from 0.7 to 0.8), suggesting that the model is effective at capturing the overall frequency distribution of the precipitation intensity.</w:t>
        </w:r>
        <w:r>
          <w:rPr>
            <w:rFonts w:ascii="Arial" w:hAnsi="Arial" w:cs="Arial"/>
            <w:sz w:val="26"/>
            <w:szCs w:val="26"/>
            <w:lang w:eastAsia="zh-CN"/>
          </w:rPr>
          <w:t>”</w:t>
        </w:r>
      </w:ins>
    </w:p>
    <w:p w14:paraId="1057C2A2" w14:textId="77777777" w:rsidR="005E6F9A" w:rsidRDefault="005E6F9A" w:rsidP="005E6F9A">
      <w:pPr>
        <w:widowControl w:val="0"/>
        <w:autoSpaceDE w:val="0"/>
        <w:autoSpaceDN w:val="0"/>
        <w:adjustRightInd w:val="0"/>
        <w:jc w:val="both"/>
        <w:rPr>
          <w:ins w:id="85" w:author="Xy" w:date="2017-03-30T00:26:00Z"/>
          <w:rFonts w:ascii="Arial" w:hAnsi="Arial" w:cs="Arial"/>
          <w:sz w:val="26"/>
          <w:szCs w:val="26"/>
          <w:lang w:eastAsia="zh-CN"/>
        </w:rPr>
      </w:pPr>
    </w:p>
    <w:p w14:paraId="11D277A1" w14:textId="2DD0BA54" w:rsidR="005E6F9A" w:rsidRDefault="005E6F9A" w:rsidP="005E6F9A">
      <w:pPr>
        <w:widowControl w:val="0"/>
        <w:tabs>
          <w:tab w:val="left" w:pos="220"/>
          <w:tab w:val="left" w:pos="720"/>
        </w:tabs>
        <w:autoSpaceDE w:val="0"/>
        <w:autoSpaceDN w:val="0"/>
        <w:adjustRightInd w:val="0"/>
        <w:spacing w:after="240"/>
        <w:jc w:val="both"/>
        <w:rPr>
          <w:ins w:id="86" w:author="Xy" w:date="2017-03-30T00:26:00Z"/>
          <w:rFonts w:ascii="Arial" w:hAnsi="Arial" w:cs="Arial"/>
          <w:sz w:val="26"/>
          <w:szCs w:val="26"/>
          <w:lang w:eastAsia="zh-CN"/>
        </w:rPr>
      </w:pPr>
      <w:ins w:id="87" w:author="Xy" w:date="2017-03-30T00:26:00Z">
        <w:r>
          <w:rPr>
            <w:rFonts w:ascii="Arial" w:hAnsi="Arial" w:cs="Arial"/>
            <w:sz w:val="26"/>
            <w:szCs w:val="26"/>
            <w:lang w:eastAsia="zh-CN"/>
          </w:rPr>
          <w:t>Following the phrase “</w:t>
        </w:r>
        <w:r w:rsidRPr="00823636">
          <w:rPr>
            <w:rFonts w:ascii="Arial" w:hAnsi="Arial" w:cs="Arial"/>
            <w:sz w:val="26"/>
            <w:szCs w:val="26"/>
            <w:lang w:eastAsia="zh-CN"/>
          </w:rPr>
          <w:t>Second, the spatial pattern of precipitation intensity (SDII) matches well between VR-CESM and references” at line</w:t>
        </w:r>
      </w:ins>
      <w:ins w:id="88" w:author="Xy" w:date="2017-03-30T00:41:00Z">
        <w:r w:rsidR="003B2D95">
          <w:rPr>
            <w:rFonts w:ascii="Arial" w:hAnsi="Arial" w:cs="Arial"/>
            <w:sz w:val="26"/>
            <w:szCs w:val="26"/>
            <w:lang w:eastAsia="zh-CN"/>
          </w:rPr>
          <w:t>s</w:t>
        </w:r>
      </w:ins>
      <w:ins w:id="89" w:author="Xy" w:date="2017-03-30T00:26:00Z">
        <w:r w:rsidRPr="00823636">
          <w:rPr>
            <w:rFonts w:ascii="Arial" w:hAnsi="Arial" w:cs="Arial"/>
            <w:sz w:val="26"/>
            <w:szCs w:val="26"/>
            <w:lang w:eastAsia="zh-CN"/>
          </w:rPr>
          <w:t xml:space="preserve"> 271-272, we added (with spatial correlations around 0.85)</w:t>
        </w:r>
        <w:r>
          <w:rPr>
            <w:rFonts w:ascii="Arial" w:hAnsi="Arial" w:cs="Arial"/>
            <w:sz w:val="26"/>
            <w:szCs w:val="26"/>
            <w:lang w:eastAsia="zh-CN"/>
          </w:rPr>
          <w:t>”</w:t>
        </w:r>
      </w:ins>
    </w:p>
    <w:p w14:paraId="425D5466" w14:textId="77777777" w:rsidR="005E6F9A" w:rsidRDefault="005E6F9A" w:rsidP="005D18D0">
      <w:pPr>
        <w:widowControl w:val="0"/>
        <w:autoSpaceDE w:val="0"/>
        <w:autoSpaceDN w:val="0"/>
        <w:adjustRightInd w:val="0"/>
        <w:jc w:val="both"/>
        <w:rPr>
          <w:rFonts w:ascii="Arial" w:hAnsi="Arial" w:cs="Arial"/>
          <w:color w:val="000090"/>
          <w:sz w:val="26"/>
          <w:szCs w:val="26"/>
        </w:rPr>
      </w:pPr>
    </w:p>
    <w:p w14:paraId="04108F04" w14:textId="43E34856"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sz w:val="26"/>
          <w:szCs w:val="26"/>
        </w:rPr>
        <w:t>f) SDII is referred to as the spatial pattern of precipitation intensity in the text (line 240) and table 1 lists as simple precipitation intensity index (precipitation amount/R1), where R1 is said to be number of days with more than 1mm of precipitation. These two sound very different, which one is correct?</w:t>
      </w:r>
    </w:p>
    <w:p w14:paraId="015AE4DC" w14:textId="77777777" w:rsidR="00B56EF8" w:rsidRDefault="00B56EF8" w:rsidP="005D18D0">
      <w:pPr>
        <w:widowControl w:val="0"/>
        <w:autoSpaceDE w:val="0"/>
        <w:autoSpaceDN w:val="0"/>
        <w:adjustRightInd w:val="0"/>
        <w:jc w:val="both"/>
        <w:rPr>
          <w:rFonts w:ascii="Arial" w:hAnsi="Arial" w:cs="Arial"/>
          <w:sz w:val="26"/>
          <w:szCs w:val="26"/>
          <w:lang w:eastAsia="zh-CN"/>
        </w:rPr>
      </w:pPr>
    </w:p>
    <w:p w14:paraId="1F9C3138" w14:textId="5927180A" w:rsidR="002329E0" w:rsidRPr="00B357A1" w:rsidRDefault="00B357A1" w:rsidP="005D18D0">
      <w:pPr>
        <w:widowControl w:val="0"/>
        <w:autoSpaceDE w:val="0"/>
        <w:autoSpaceDN w:val="0"/>
        <w:adjustRightInd w:val="0"/>
        <w:jc w:val="both"/>
        <w:rPr>
          <w:rFonts w:ascii="Arial" w:hAnsi="Arial" w:cs="Arial"/>
          <w:color w:val="000090"/>
          <w:sz w:val="26"/>
          <w:szCs w:val="26"/>
        </w:rPr>
      </w:pPr>
      <w:r w:rsidRPr="00B357A1">
        <w:rPr>
          <w:rFonts w:ascii="Arial" w:hAnsi="Arial" w:cs="Arial" w:hint="eastAsia"/>
          <w:color w:val="000090"/>
          <w:sz w:val="26"/>
          <w:szCs w:val="26"/>
        </w:rPr>
        <w:t xml:space="preserve">Thanks for pointing out this. </w:t>
      </w:r>
      <w:r w:rsidR="00447AC8">
        <w:rPr>
          <w:rFonts w:ascii="Arial" w:hAnsi="Arial" w:cs="Arial" w:hint="eastAsia"/>
          <w:color w:val="000090"/>
          <w:sz w:val="26"/>
          <w:szCs w:val="26"/>
        </w:rPr>
        <w:t xml:space="preserve">We need to clarify that SDII refers to </w:t>
      </w:r>
      <w:r w:rsidR="009957AD">
        <w:rPr>
          <w:rFonts w:ascii="Arial" w:hAnsi="Arial" w:cs="Arial" w:hint="eastAsia"/>
          <w:color w:val="000090"/>
          <w:sz w:val="26"/>
          <w:szCs w:val="26"/>
        </w:rPr>
        <w:t xml:space="preserve">the </w:t>
      </w:r>
      <w:r w:rsidR="009957AD" w:rsidRPr="00795D4C">
        <w:rPr>
          <w:rFonts w:ascii="Arial" w:hAnsi="Arial" w:cs="Arial"/>
          <w:color w:val="000090"/>
          <w:sz w:val="26"/>
          <w:szCs w:val="26"/>
        </w:rPr>
        <w:t>simple precipitation intensity index</w:t>
      </w:r>
      <w:r w:rsidR="009957AD" w:rsidRPr="00795D4C">
        <w:rPr>
          <w:rFonts w:ascii="Arial" w:hAnsi="Arial" w:cs="Arial" w:hint="eastAsia"/>
          <w:color w:val="000090"/>
          <w:sz w:val="26"/>
          <w:szCs w:val="26"/>
        </w:rPr>
        <w:t xml:space="preserve">. The corresponding sentence has been rephrased to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for the </w:t>
      </w:r>
      <w:r w:rsidR="009957AD" w:rsidRPr="00795D4C">
        <w:rPr>
          <w:rFonts w:ascii="Arial" w:hAnsi="Arial" w:cs="Arial"/>
          <w:color w:val="000090"/>
          <w:sz w:val="26"/>
          <w:szCs w:val="26"/>
        </w:rPr>
        <w:t>simple precipitation intensity index</w:t>
      </w:r>
      <w:r w:rsidR="009957AD" w:rsidRPr="00795D4C">
        <w:rPr>
          <w:rFonts w:ascii="Arial" w:hAnsi="Arial" w:cs="Arial" w:hint="eastAsia"/>
          <w:color w:val="000090"/>
          <w:sz w:val="26"/>
          <w:szCs w:val="26"/>
        </w:rPr>
        <w:t xml:space="preserve"> (SDII), its </w:t>
      </w:r>
      <w:r w:rsidR="009957AD" w:rsidRPr="00795D4C">
        <w:rPr>
          <w:rFonts w:ascii="Arial" w:hAnsi="Arial" w:cs="Arial"/>
          <w:color w:val="000090"/>
          <w:sz w:val="26"/>
          <w:szCs w:val="26"/>
        </w:rPr>
        <w:t>spatial pattern agrees well</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from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 xml:space="preserve">the spatial pattern of precipitation intensity (SDII) </w:t>
      </w:r>
      <w:r w:rsidR="007F7431" w:rsidRPr="007F7431">
        <w:rPr>
          <w:rFonts w:ascii="Arial" w:hAnsi="Arial" w:cs="Arial"/>
          <w:color w:val="000090"/>
          <w:sz w:val="26"/>
          <w:szCs w:val="26"/>
        </w:rPr>
        <w:t xml:space="preserve">matches </w:t>
      </w:r>
      <w:r w:rsidR="009957AD" w:rsidRPr="00795D4C">
        <w:rPr>
          <w:rFonts w:ascii="Arial" w:hAnsi="Arial" w:cs="Arial"/>
          <w:color w:val="000090"/>
          <w:sz w:val="26"/>
          <w:szCs w:val="26"/>
        </w:rPr>
        <w:t>well</w:t>
      </w:r>
      <w:r w:rsidR="009957AD" w:rsidRPr="00795D4C">
        <w:rPr>
          <w:rFonts w:ascii="Arial" w:hAnsi="Arial" w:cs="Arial" w:hint="eastAsia"/>
          <w:color w:val="000090"/>
          <w:sz w:val="26"/>
          <w:szCs w:val="26"/>
        </w:rPr>
        <w:t xml:space="preserve"> </w:t>
      </w:r>
      <w:r w:rsidR="009957AD" w:rsidRPr="00795D4C">
        <w:rPr>
          <w:rFonts w:ascii="Arial" w:hAnsi="Arial" w:cs="Arial"/>
          <w:color w:val="000090"/>
          <w:sz w:val="26"/>
          <w:szCs w:val="26"/>
        </w:rPr>
        <w:t>…”</w:t>
      </w:r>
      <w:r w:rsidR="009957AD" w:rsidRPr="00795D4C">
        <w:rPr>
          <w:rFonts w:ascii="Arial" w:hAnsi="Arial" w:cs="Arial" w:hint="eastAsia"/>
          <w:color w:val="000090"/>
          <w:sz w:val="26"/>
          <w:szCs w:val="26"/>
        </w:rPr>
        <w:t>.</w:t>
      </w:r>
    </w:p>
    <w:p w14:paraId="4618F12F" w14:textId="77777777" w:rsidR="002329E0" w:rsidRPr="00795D4C" w:rsidRDefault="002329E0" w:rsidP="005D18D0">
      <w:pPr>
        <w:widowControl w:val="0"/>
        <w:autoSpaceDE w:val="0"/>
        <w:autoSpaceDN w:val="0"/>
        <w:adjustRightInd w:val="0"/>
        <w:jc w:val="both"/>
        <w:rPr>
          <w:rFonts w:ascii="Arial" w:hAnsi="Arial" w:cs="Arial"/>
          <w:color w:val="000090"/>
          <w:sz w:val="26"/>
          <w:szCs w:val="26"/>
        </w:rPr>
      </w:pPr>
    </w:p>
    <w:p w14:paraId="4ECA86B8" w14:textId="77777777" w:rsidR="00D97FBD" w:rsidRDefault="00D97FBD" w:rsidP="005D18D0">
      <w:pPr>
        <w:widowControl w:val="0"/>
        <w:autoSpaceDE w:val="0"/>
        <w:autoSpaceDN w:val="0"/>
        <w:adjustRightInd w:val="0"/>
        <w:jc w:val="both"/>
        <w:rPr>
          <w:ins w:id="90" w:author="Xy" w:date="2017-03-30T00:59:00Z"/>
          <w:rFonts w:ascii="Arial" w:hAnsi="Arial" w:cs="Arial"/>
          <w:sz w:val="26"/>
          <w:szCs w:val="26"/>
        </w:rPr>
      </w:pPr>
    </w:p>
    <w:p w14:paraId="57328238" w14:textId="0C2CD223" w:rsidR="003C4771" w:rsidRDefault="00B56EF8" w:rsidP="005D18D0">
      <w:pPr>
        <w:widowControl w:val="0"/>
        <w:autoSpaceDE w:val="0"/>
        <w:autoSpaceDN w:val="0"/>
        <w:adjustRightInd w:val="0"/>
        <w:jc w:val="both"/>
        <w:rPr>
          <w:rFonts w:ascii="Arial" w:hAnsi="Arial" w:cs="Arial"/>
          <w:sz w:val="26"/>
          <w:szCs w:val="26"/>
          <w:lang w:eastAsia="zh-CN"/>
        </w:rPr>
      </w:pPr>
      <w:r w:rsidRPr="001E21D8">
        <w:rPr>
          <w:rFonts w:ascii="Arial" w:hAnsi="Arial" w:cs="Arial"/>
          <w:sz w:val="26"/>
          <w:szCs w:val="26"/>
        </w:rPr>
        <w:t>g) It really doesn’t serve any purpose to provide figures for each of the R metrics from 1mm to 40mm. It would be best if we have the mean and the extreme (&gt; 95 percentile) and the number of days with precipitation. This will make the figures more accessible to a reader and easier to understand.</w:t>
      </w:r>
    </w:p>
    <w:p w14:paraId="6A425696" w14:textId="77777777" w:rsidR="00607D5F" w:rsidRDefault="00607D5F" w:rsidP="005D18D0">
      <w:pPr>
        <w:widowControl w:val="0"/>
        <w:autoSpaceDE w:val="0"/>
        <w:autoSpaceDN w:val="0"/>
        <w:adjustRightInd w:val="0"/>
        <w:jc w:val="both"/>
        <w:rPr>
          <w:rFonts w:ascii="Arial" w:hAnsi="Arial" w:cs="Arial"/>
          <w:color w:val="000090"/>
          <w:sz w:val="26"/>
          <w:szCs w:val="26"/>
        </w:rPr>
      </w:pPr>
    </w:p>
    <w:p w14:paraId="08F547DC" w14:textId="2CB1295B" w:rsidR="001742D6" w:rsidRDefault="00B959F3" w:rsidP="005D18D0">
      <w:pPr>
        <w:widowControl w:val="0"/>
        <w:autoSpaceDE w:val="0"/>
        <w:autoSpaceDN w:val="0"/>
        <w:adjustRightInd w:val="0"/>
        <w:jc w:val="both"/>
        <w:rPr>
          <w:rFonts w:ascii="Arial" w:hAnsi="Arial" w:cs="Arial"/>
          <w:color w:val="000090"/>
          <w:sz w:val="26"/>
          <w:szCs w:val="26"/>
        </w:rPr>
      </w:pPr>
      <w:r w:rsidRPr="002901C1">
        <w:rPr>
          <w:rFonts w:ascii="Arial" w:hAnsi="Arial" w:cs="Arial"/>
          <w:color w:val="000090"/>
          <w:sz w:val="26"/>
          <w:szCs w:val="26"/>
        </w:rPr>
        <w:t xml:space="preserve">Thanks for pointing out this. </w:t>
      </w:r>
      <w:r w:rsidR="004A04B8" w:rsidRPr="002901C1">
        <w:rPr>
          <w:rFonts w:ascii="Arial" w:hAnsi="Arial" w:cs="Arial"/>
          <w:color w:val="000090"/>
          <w:sz w:val="26"/>
          <w:szCs w:val="26"/>
        </w:rPr>
        <w:t xml:space="preserve">In order to achieve </w:t>
      </w:r>
      <w:r w:rsidR="00633CA3">
        <w:rPr>
          <w:rFonts w:ascii="Arial" w:hAnsi="Arial" w:cs="Arial"/>
          <w:color w:val="000090"/>
          <w:sz w:val="26"/>
          <w:szCs w:val="26"/>
        </w:rPr>
        <w:t xml:space="preserve">both </w:t>
      </w:r>
      <w:r w:rsidR="004A04B8" w:rsidRPr="002901C1">
        <w:rPr>
          <w:rFonts w:ascii="Arial" w:hAnsi="Arial" w:cs="Arial"/>
          <w:color w:val="000090"/>
          <w:sz w:val="26"/>
          <w:szCs w:val="26"/>
        </w:rPr>
        <w:t xml:space="preserve">meaningful and comprehensive analyses, a variety of relevant indices </w:t>
      </w:r>
      <w:proofErr w:type="gramStart"/>
      <w:r w:rsidR="0083760D" w:rsidRPr="002901C1">
        <w:rPr>
          <w:rFonts w:ascii="Arial" w:hAnsi="Arial" w:cs="Arial"/>
          <w:color w:val="000090"/>
          <w:sz w:val="26"/>
          <w:szCs w:val="26"/>
        </w:rPr>
        <w:t>ha</w:t>
      </w:r>
      <w:ins w:id="91" w:author="Xy" w:date="2017-03-30T01:08:00Z">
        <w:r w:rsidR="00D97FBD">
          <w:rPr>
            <w:rFonts w:ascii="Arial" w:hAnsi="Arial" w:cs="Arial"/>
            <w:color w:val="000090"/>
            <w:sz w:val="26"/>
            <w:szCs w:val="26"/>
          </w:rPr>
          <w:t>s</w:t>
        </w:r>
      </w:ins>
      <w:proofErr w:type="gramEnd"/>
      <w:r w:rsidR="004A04B8" w:rsidRPr="002901C1">
        <w:rPr>
          <w:rFonts w:ascii="Arial" w:hAnsi="Arial" w:cs="Arial"/>
          <w:color w:val="000090"/>
          <w:sz w:val="26"/>
          <w:szCs w:val="26"/>
        </w:rPr>
        <w:t xml:space="preserve"> been explored </w:t>
      </w:r>
      <w:r w:rsidR="00633CA3">
        <w:rPr>
          <w:rFonts w:ascii="Arial" w:hAnsi="Arial" w:cs="Arial"/>
          <w:color w:val="000090"/>
          <w:sz w:val="26"/>
          <w:szCs w:val="26"/>
        </w:rPr>
        <w:t xml:space="preserve">at the beginning </w:t>
      </w:r>
      <w:r w:rsidR="004A04B8" w:rsidRPr="002901C1">
        <w:rPr>
          <w:rFonts w:ascii="Arial" w:hAnsi="Arial" w:cs="Arial"/>
          <w:color w:val="000090"/>
          <w:sz w:val="26"/>
          <w:szCs w:val="26"/>
        </w:rPr>
        <w:t>as mentioned in the Methodology section. Those indices include the ones as defined by ETCCDI and other commonly used metrics covering different perc</w:t>
      </w:r>
      <w:r w:rsidR="00925BC8">
        <w:rPr>
          <w:rFonts w:ascii="Arial" w:hAnsi="Arial" w:cs="Arial"/>
          <w:color w:val="000090"/>
          <w:sz w:val="26"/>
          <w:szCs w:val="26"/>
        </w:rPr>
        <w:t xml:space="preserve">entiles. </w:t>
      </w:r>
      <w:r w:rsidR="00BC2DF5">
        <w:rPr>
          <w:rFonts w:ascii="Arial" w:hAnsi="Arial" w:cs="Arial"/>
          <w:color w:val="000090"/>
          <w:sz w:val="26"/>
          <w:szCs w:val="26"/>
        </w:rPr>
        <w:t xml:space="preserve">From </w:t>
      </w:r>
      <w:r w:rsidR="00925BC8">
        <w:rPr>
          <w:rFonts w:ascii="Arial" w:hAnsi="Arial" w:cs="Arial"/>
          <w:color w:val="000090"/>
          <w:sz w:val="26"/>
          <w:szCs w:val="26"/>
        </w:rPr>
        <w:t xml:space="preserve">our standpoint, </w:t>
      </w:r>
      <w:r w:rsidR="009435C8">
        <w:rPr>
          <w:rFonts w:ascii="Arial" w:hAnsi="Arial" w:cs="Arial"/>
          <w:color w:val="000090"/>
          <w:sz w:val="26"/>
          <w:szCs w:val="26"/>
        </w:rPr>
        <w:t xml:space="preserve">interpreting precipitation events with different </w:t>
      </w:r>
      <w:r w:rsidR="00BC2DF5">
        <w:rPr>
          <w:rFonts w:ascii="Arial" w:hAnsi="Arial" w:cs="Arial"/>
          <w:color w:val="000090"/>
          <w:sz w:val="26"/>
          <w:szCs w:val="26"/>
        </w:rPr>
        <w:t>intensities</w:t>
      </w:r>
      <w:r w:rsidR="009435C8">
        <w:rPr>
          <w:rFonts w:ascii="Arial" w:hAnsi="Arial" w:cs="Arial"/>
          <w:color w:val="000090"/>
          <w:sz w:val="26"/>
          <w:szCs w:val="26"/>
        </w:rPr>
        <w:t xml:space="preserve"> is more stra</w:t>
      </w:r>
      <w:r w:rsidR="00287E13">
        <w:rPr>
          <w:rFonts w:ascii="Arial" w:hAnsi="Arial" w:cs="Arial"/>
          <w:color w:val="000090"/>
          <w:sz w:val="26"/>
          <w:szCs w:val="26"/>
        </w:rPr>
        <w:t>ightforward</w:t>
      </w:r>
      <w:r w:rsidR="00427EB0">
        <w:rPr>
          <w:rFonts w:ascii="Arial" w:hAnsi="Arial" w:cs="Arial"/>
          <w:color w:val="000090"/>
          <w:sz w:val="26"/>
          <w:szCs w:val="26"/>
        </w:rPr>
        <w:t xml:space="preserve">, </w:t>
      </w:r>
      <w:r w:rsidR="00427EB0" w:rsidRPr="008F67D4">
        <w:rPr>
          <w:rFonts w:ascii="Arial" w:hAnsi="Arial" w:cs="Arial"/>
          <w:color w:val="000090"/>
          <w:sz w:val="26"/>
          <w:szCs w:val="26"/>
        </w:rPr>
        <w:t>relevant for societal impacts</w:t>
      </w:r>
      <w:r w:rsidR="00295A97" w:rsidRPr="008F67D4">
        <w:rPr>
          <w:rFonts w:ascii="Arial" w:hAnsi="Arial" w:cs="Arial"/>
          <w:color w:val="000090"/>
          <w:sz w:val="26"/>
          <w:szCs w:val="26"/>
        </w:rPr>
        <w:t xml:space="preserve"> (</w:t>
      </w:r>
      <w:r w:rsidR="00596BC9">
        <w:rPr>
          <w:rFonts w:ascii="Arial" w:hAnsi="Arial" w:cs="Arial"/>
          <w:color w:val="000090"/>
          <w:sz w:val="26"/>
          <w:szCs w:val="26"/>
        </w:rPr>
        <w:t xml:space="preserve">Alexander </w:t>
      </w:r>
      <w:r w:rsidR="00295A97">
        <w:rPr>
          <w:rFonts w:ascii="Arial" w:hAnsi="Arial" w:cs="Arial"/>
          <w:color w:val="000090"/>
          <w:sz w:val="26"/>
          <w:szCs w:val="26"/>
        </w:rPr>
        <w:t>et al., 2006</w:t>
      </w:r>
      <w:r w:rsidR="00295A97" w:rsidRPr="008F67D4">
        <w:rPr>
          <w:rFonts w:ascii="Arial" w:hAnsi="Arial" w:cs="Arial"/>
          <w:color w:val="000090"/>
          <w:sz w:val="26"/>
          <w:szCs w:val="26"/>
        </w:rPr>
        <w:t>)</w:t>
      </w:r>
      <w:r w:rsidR="00427EB0" w:rsidRPr="008F67D4">
        <w:rPr>
          <w:rFonts w:ascii="Arial" w:hAnsi="Arial" w:cs="Arial"/>
          <w:color w:val="000090"/>
          <w:sz w:val="26"/>
          <w:szCs w:val="26"/>
        </w:rPr>
        <w:t xml:space="preserve">, </w:t>
      </w:r>
      <w:r w:rsidR="00332C0A">
        <w:rPr>
          <w:rFonts w:ascii="Arial" w:hAnsi="Arial" w:cs="Arial"/>
          <w:color w:val="000090"/>
          <w:sz w:val="26"/>
          <w:szCs w:val="26"/>
        </w:rPr>
        <w:t xml:space="preserve">and </w:t>
      </w:r>
      <w:r w:rsidR="00287E13">
        <w:rPr>
          <w:rFonts w:ascii="Arial" w:hAnsi="Arial" w:cs="Arial"/>
          <w:color w:val="000090"/>
          <w:sz w:val="26"/>
          <w:szCs w:val="26"/>
        </w:rPr>
        <w:t xml:space="preserve">informative to </w:t>
      </w:r>
      <w:r w:rsidR="009435C8">
        <w:rPr>
          <w:rFonts w:ascii="Arial" w:hAnsi="Arial" w:cs="Arial"/>
          <w:color w:val="000090"/>
          <w:sz w:val="26"/>
          <w:szCs w:val="26"/>
        </w:rPr>
        <w:t>water res</w:t>
      </w:r>
      <w:r w:rsidR="00287E13">
        <w:rPr>
          <w:rFonts w:ascii="Arial" w:hAnsi="Arial" w:cs="Arial"/>
          <w:color w:val="000090"/>
          <w:sz w:val="26"/>
          <w:szCs w:val="26"/>
        </w:rPr>
        <w:t xml:space="preserve">ources management </w:t>
      </w:r>
      <w:r w:rsidR="00633CA3">
        <w:rPr>
          <w:rFonts w:ascii="Arial" w:hAnsi="Arial" w:cs="Arial"/>
          <w:color w:val="000090"/>
          <w:sz w:val="26"/>
          <w:szCs w:val="26"/>
        </w:rPr>
        <w:t xml:space="preserve">and climate </w:t>
      </w:r>
      <w:r w:rsidR="00332C0A">
        <w:rPr>
          <w:rFonts w:ascii="Arial" w:hAnsi="Arial" w:cs="Arial"/>
          <w:color w:val="000090"/>
          <w:sz w:val="26"/>
          <w:szCs w:val="26"/>
        </w:rPr>
        <w:t>adaptation studies</w:t>
      </w:r>
      <w:r w:rsidR="00F41EF0">
        <w:rPr>
          <w:rFonts w:ascii="Arial" w:hAnsi="Arial" w:cs="Arial"/>
          <w:color w:val="000090"/>
          <w:sz w:val="26"/>
          <w:szCs w:val="26"/>
        </w:rPr>
        <w:t xml:space="preserve">. </w:t>
      </w:r>
      <w:r w:rsidR="00BC2DF5">
        <w:rPr>
          <w:rFonts w:ascii="Arial" w:hAnsi="Arial" w:cs="Arial"/>
          <w:color w:val="000090"/>
          <w:sz w:val="26"/>
          <w:szCs w:val="26"/>
        </w:rPr>
        <w:t xml:space="preserve">After all, flooding typically occurs when there is an intense precipitation episode over a short time frame. </w:t>
      </w:r>
      <w:r w:rsidR="00E1491B">
        <w:rPr>
          <w:rFonts w:ascii="Arial" w:hAnsi="Arial" w:cs="Arial"/>
          <w:color w:val="000090"/>
          <w:sz w:val="26"/>
          <w:szCs w:val="26"/>
        </w:rPr>
        <w:t>As part of the initial analyses, t</w:t>
      </w:r>
      <w:r w:rsidR="00287E13">
        <w:rPr>
          <w:rFonts w:ascii="Arial" w:hAnsi="Arial" w:cs="Arial"/>
          <w:color w:val="000090"/>
          <w:sz w:val="26"/>
          <w:szCs w:val="26"/>
        </w:rPr>
        <w:t xml:space="preserve">he percentiles </w:t>
      </w:r>
      <w:r w:rsidR="00834BAC">
        <w:rPr>
          <w:rFonts w:ascii="Arial" w:hAnsi="Arial" w:cs="Arial"/>
          <w:color w:val="000090"/>
          <w:sz w:val="26"/>
          <w:szCs w:val="26"/>
        </w:rPr>
        <w:t xml:space="preserve">do convey the signal of potentially shifted precipitation distribution, but </w:t>
      </w:r>
      <w:r w:rsidR="008E4CE6">
        <w:rPr>
          <w:rFonts w:ascii="Arial" w:hAnsi="Arial" w:cs="Arial"/>
          <w:color w:val="000090"/>
          <w:sz w:val="26"/>
          <w:szCs w:val="26"/>
        </w:rPr>
        <w:t>did not add significant</w:t>
      </w:r>
      <w:r w:rsidR="00287E13">
        <w:rPr>
          <w:rFonts w:ascii="Arial" w:hAnsi="Arial" w:cs="Arial"/>
          <w:color w:val="000090"/>
          <w:sz w:val="26"/>
          <w:szCs w:val="26"/>
        </w:rPr>
        <w:t xml:space="preserve"> information to the indices we defined in the paper.</w:t>
      </w:r>
      <w:r w:rsidR="001742D6">
        <w:rPr>
          <w:rFonts w:ascii="Arial" w:hAnsi="Arial" w:cs="Arial"/>
          <w:color w:val="000090"/>
          <w:sz w:val="26"/>
          <w:szCs w:val="26"/>
        </w:rPr>
        <w:t xml:space="preserve"> The changes of the extreme in the scope of percentiles are also loosely imbedded in the frequency distributions of precipitation </w:t>
      </w:r>
      <w:r w:rsidR="00633CA3">
        <w:rPr>
          <w:rFonts w:ascii="Arial" w:hAnsi="Arial" w:cs="Arial"/>
          <w:color w:val="000090"/>
          <w:sz w:val="26"/>
          <w:szCs w:val="26"/>
        </w:rPr>
        <w:t xml:space="preserve">shown </w:t>
      </w:r>
      <w:r w:rsidR="007F1407">
        <w:rPr>
          <w:rFonts w:ascii="Arial" w:hAnsi="Arial" w:cs="Arial"/>
          <w:color w:val="000090"/>
          <w:sz w:val="26"/>
          <w:szCs w:val="26"/>
        </w:rPr>
        <w:t>in Figure 9</w:t>
      </w:r>
      <w:r w:rsidR="001742D6">
        <w:rPr>
          <w:rFonts w:ascii="Arial" w:hAnsi="Arial" w:cs="Arial"/>
          <w:color w:val="000090"/>
          <w:sz w:val="26"/>
          <w:szCs w:val="26"/>
        </w:rPr>
        <w:t>.</w:t>
      </w:r>
    </w:p>
    <w:p w14:paraId="59515602" w14:textId="77777777" w:rsidR="001742D6" w:rsidRDefault="001742D6" w:rsidP="005D18D0">
      <w:pPr>
        <w:widowControl w:val="0"/>
        <w:autoSpaceDE w:val="0"/>
        <w:autoSpaceDN w:val="0"/>
        <w:adjustRightInd w:val="0"/>
        <w:jc w:val="both"/>
        <w:rPr>
          <w:rFonts w:ascii="Arial" w:hAnsi="Arial" w:cs="Arial"/>
          <w:color w:val="000090"/>
          <w:sz w:val="26"/>
          <w:szCs w:val="26"/>
        </w:rPr>
      </w:pPr>
    </w:p>
    <w:p w14:paraId="3DD774A8" w14:textId="69F836EA" w:rsidR="001E50E8" w:rsidRDefault="00D12311"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However, we </w:t>
      </w:r>
      <w:r w:rsidR="001742D6">
        <w:rPr>
          <w:rFonts w:ascii="Arial" w:hAnsi="Arial" w:cs="Arial"/>
          <w:color w:val="000090"/>
          <w:sz w:val="26"/>
          <w:szCs w:val="26"/>
        </w:rPr>
        <w:t xml:space="preserve">agree that </w:t>
      </w:r>
      <w:r w:rsidR="00876C79">
        <w:rPr>
          <w:rFonts w:ascii="Arial" w:hAnsi="Arial" w:cs="Arial"/>
          <w:color w:val="000090"/>
          <w:sz w:val="26"/>
          <w:szCs w:val="26"/>
        </w:rPr>
        <w:t>showing</w:t>
      </w:r>
      <w:r w:rsidR="001742D6">
        <w:rPr>
          <w:rFonts w:ascii="Arial" w:hAnsi="Arial" w:cs="Arial"/>
          <w:color w:val="000090"/>
          <w:sz w:val="26"/>
          <w:szCs w:val="26"/>
        </w:rPr>
        <w:t xml:space="preserve"> the percentile </w:t>
      </w:r>
      <w:r w:rsidR="00700E95">
        <w:rPr>
          <w:rFonts w:ascii="Arial" w:hAnsi="Arial" w:cs="Arial"/>
          <w:color w:val="000090"/>
          <w:sz w:val="26"/>
          <w:szCs w:val="26"/>
        </w:rPr>
        <w:t xml:space="preserve">like </w:t>
      </w:r>
      <w:r w:rsidR="001742D6" w:rsidRPr="00046EB8">
        <w:rPr>
          <w:rFonts w:ascii="Arial" w:hAnsi="Arial" w:cs="Arial"/>
          <w:color w:val="000090"/>
          <w:sz w:val="26"/>
          <w:szCs w:val="26"/>
        </w:rPr>
        <w:t>95th</w:t>
      </w:r>
      <w:r w:rsidR="00046EB8">
        <w:rPr>
          <w:rFonts w:ascii="Arial" w:hAnsi="Arial" w:cs="Arial"/>
          <w:color w:val="000090"/>
          <w:sz w:val="26"/>
          <w:szCs w:val="26"/>
        </w:rPr>
        <w:t xml:space="preserve"> </w:t>
      </w:r>
      <w:r w:rsidR="001742D6">
        <w:rPr>
          <w:rFonts w:ascii="Arial" w:hAnsi="Arial" w:cs="Arial"/>
          <w:color w:val="000090"/>
          <w:sz w:val="26"/>
          <w:szCs w:val="26"/>
        </w:rPr>
        <w:t xml:space="preserve">will </w:t>
      </w:r>
      <w:r w:rsidR="00876C79">
        <w:rPr>
          <w:rFonts w:ascii="Arial" w:hAnsi="Arial" w:cs="Arial"/>
          <w:color w:val="000090"/>
          <w:sz w:val="26"/>
          <w:szCs w:val="26"/>
        </w:rPr>
        <w:t>assist</w:t>
      </w:r>
      <w:r w:rsidR="005E44A9">
        <w:rPr>
          <w:rFonts w:ascii="Arial" w:hAnsi="Arial" w:cs="Arial"/>
          <w:color w:val="000090"/>
          <w:sz w:val="26"/>
          <w:szCs w:val="26"/>
        </w:rPr>
        <w:t xml:space="preserve"> the readers to get the </w:t>
      </w:r>
      <w:r w:rsidR="009870B5">
        <w:rPr>
          <w:rFonts w:ascii="Arial" w:hAnsi="Arial" w:cs="Arial"/>
          <w:color w:val="000090"/>
          <w:sz w:val="26"/>
          <w:szCs w:val="26"/>
        </w:rPr>
        <w:t xml:space="preserve">sense of </w:t>
      </w:r>
      <w:r w:rsidR="009151C1">
        <w:rPr>
          <w:rFonts w:ascii="Arial" w:hAnsi="Arial" w:cs="Arial"/>
          <w:color w:val="000090"/>
          <w:sz w:val="26"/>
          <w:szCs w:val="26"/>
        </w:rPr>
        <w:t>how the most extreme precipitation events are changing</w:t>
      </w:r>
      <w:r w:rsidR="00046EB8">
        <w:rPr>
          <w:rFonts w:ascii="Arial" w:hAnsi="Arial" w:cs="Arial"/>
          <w:color w:val="000090"/>
          <w:sz w:val="26"/>
          <w:szCs w:val="26"/>
        </w:rPr>
        <w:t xml:space="preserve">. </w:t>
      </w:r>
      <w:r w:rsidR="00633CA3">
        <w:rPr>
          <w:rFonts w:ascii="Arial" w:hAnsi="Arial" w:cs="Arial"/>
          <w:color w:val="000090"/>
          <w:sz w:val="26"/>
          <w:szCs w:val="26"/>
        </w:rPr>
        <w:t>As t</w:t>
      </w:r>
      <w:r w:rsidR="0010298D">
        <w:rPr>
          <w:rFonts w:ascii="Arial" w:hAnsi="Arial" w:cs="Arial"/>
          <w:color w:val="000090"/>
          <w:sz w:val="26"/>
          <w:szCs w:val="26"/>
        </w:rPr>
        <w:t>he</w:t>
      </w:r>
      <w:r w:rsidR="004A04B8" w:rsidRPr="002901C1">
        <w:rPr>
          <w:rFonts w:ascii="Arial" w:hAnsi="Arial" w:cs="Arial"/>
          <w:color w:val="000090"/>
          <w:sz w:val="26"/>
          <w:szCs w:val="26"/>
        </w:rPr>
        <w:t xml:space="preserve"> mean and the number of days with precipitation have already </w:t>
      </w:r>
      <w:r w:rsidR="00B805E5">
        <w:rPr>
          <w:rFonts w:ascii="Arial" w:hAnsi="Arial" w:cs="Arial"/>
          <w:color w:val="000090"/>
          <w:sz w:val="26"/>
          <w:szCs w:val="26"/>
        </w:rPr>
        <w:t>included Figure 2 and Figure 6</w:t>
      </w:r>
      <w:r w:rsidR="0010298D">
        <w:rPr>
          <w:rFonts w:ascii="Arial" w:hAnsi="Arial" w:cs="Arial"/>
          <w:color w:val="000090"/>
          <w:sz w:val="26"/>
          <w:szCs w:val="26"/>
        </w:rPr>
        <w:t>. H</w:t>
      </w:r>
      <w:r w:rsidR="002901C1" w:rsidRPr="002901C1">
        <w:rPr>
          <w:rFonts w:ascii="Arial" w:hAnsi="Arial" w:cs="Arial"/>
          <w:color w:val="000090"/>
          <w:sz w:val="26"/>
          <w:szCs w:val="26"/>
        </w:rPr>
        <w:t>ere, for a complimentary illustrat</w:t>
      </w:r>
      <w:r w:rsidR="00700E95">
        <w:rPr>
          <w:rFonts w:ascii="Arial" w:hAnsi="Arial" w:cs="Arial"/>
          <w:color w:val="000090"/>
          <w:sz w:val="26"/>
          <w:szCs w:val="26"/>
        </w:rPr>
        <w:t xml:space="preserve">ion, the </w:t>
      </w:r>
      <w:r w:rsidR="00046EB8" w:rsidRPr="003B50B2">
        <w:rPr>
          <w:rFonts w:ascii="Arial" w:hAnsi="Arial" w:cs="Arial"/>
          <w:color w:val="000090"/>
          <w:sz w:val="26"/>
          <w:szCs w:val="26"/>
        </w:rPr>
        <w:t>95th</w:t>
      </w:r>
      <w:r w:rsidR="00A14EEF">
        <w:rPr>
          <w:rFonts w:ascii="Arial" w:hAnsi="Arial" w:cs="Arial"/>
          <w:color w:val="000090"/>
          <w:sz w:val="26"/>
          <w:szCs w:val="26"/>
        </w:rPr>
        <w:t xml:space="preserve"> </w:t>
      </w:r>
      <w:r w:rsidR="00A85230">
        <w:rPr>
          <w:rFonts w:ascii="Arial" w:hAnsi="Arial" w:cs="Arial"/>
          <w:color w:val="000090"/>
          <w:sz w:val="26"/>
          <w:szCs w:val="26"/>
        </w:rPr>
        <w:t xml:space="preserve">percentile </w:t>
      </w:r>
      <w:r w:rsidR="00A14EEF">
        <w:rPr>
          <w:rFonts w:ascii="Arial" w:hAnsi="Arial" w:cs="Arial"/>
          <w:color w:val="000090"/>
          <w:sz w:val="26"/>
          <w:szCs w:val="26"/>
        </w:rPr>
        <w:t>(P95)</w:t>
      </w:r>
      <w:r w:rsidR="00046EB8" w:rsidRPr="003B50B2">
        <w:rPr>
          <w:rFonts w:ascii="Arial" w:hAnsi="Arial" w:cs="Arial"/>
          <w:color w:val="000090"/>
          <w:sz w:val="26"/>
          <w:szCs w:val="26"/>
        </w:rPr>
        <w:t xml:space="preserve"> </w:t>
      </w:r>
      <w:r w:rsidR="00700E95">
        <w:rPr>
          <w:rFonts w:ascii="Arial" w:hAnsi="Arial" w:cs="Arial"/>
          <w:color w:val="000090"/>
          <w:sz w:val="26"/>
          <w:szCs w:val="26"/>
        </w:rPr>
        <w:t xml:space="preserve">based on all days over each simulation period </w:t>
      </w:r>
      <w:r w:rsidR="00EC7295">
        <w:rPr>
          <w:rFonts w:ascii="Arial" w:hAnsi="Arial" w:cs="Arial"/>
          <w:color w:val="000090"/>
          <w:sz w:val="26"/>
          <w:szCs w:val="26"/>
        </w:rPr>
        <w:t>is</w:t>
      </w:r>
      <w:r w:rsidR="00931FB4">
        <w:rPr>
          <w:rFonts w:ascii="Arial" w:hAnsi="Arial" w:cs="Arial"/>
          <w:color w:val="000090"/>
          <w:sz w:val="26"/>
          <w:szCs w:val="26"/>
        </w:rPr>
        <w:t xml:space="preserve"> </w:t>
      </w:r>
      <w:r w:rsidR="00E3299F">
        <w:rPr>
          <w:rFonts w:ascii="Arial" w:hAnsi="Arial" w:cs="Arial"/>
          <w:color w:val="000090"/>
          <w:sz w:val="26"/>
          <w:szCs w:val="26"/>
        </w:rPr>
        <w:t>added</w:t>
      </w:r>
      <w:r w:rsidR="002901C1" w:rsidRPr="002901C1">
        <w:rPr>
          <w:rFonts w:ascii="Arial" w:hAnsi="Arial" w:cs="Arial"/>
          <w:color w:val="000090"/>
          <w:sz w:val="26"/>
          <w:szCs w:val="26"/>
        </w:rPr>
        <w:t xml:space="preserve"> </w:t>
      </w:r>
      <w:r w:rsidR="00E3299F">
        <w:rPr>
          <w:rFonts w:ascii="Arial" w:hAnsi="Arial" w:cs="Arial"/>
          <w:color w:val="000090"/>
          <w:sz w:val="26"/>
          <w:szCs w:val="26"/>
        </w:rPr>
        <w:t>in</w:t>
      </w:r>
      <w:r w:rsidR="00FE18CA">
        <w:rPr>
          <w:rFonts w:ascii="Arial" w:hAnsi="Arial" w:cs="Arial"/>
          <w:color w:val="000090"/>
          <w:sz w:val="26"/>
          <w:szCs w:val="26"/>
        </w:rPr>
        <w:t xml:space="preserve"> </w:t>
      </w:r>
      <w:r w:rsidR="00E3299F">
        <w:rPr>
          <w:rFonts w:ascii="Arial" w:hAnsi="Arial" w:cs="Arial"/>
          <w:color w:val="000090"/>
          <w:sz w:val="26"/>
          <w:szCs w:val="26"/>
        </w:rPr>
        <w:t>F</w:t>
      </w:r>
      <w:r w:rsidR="00FE18CA">
        <w:rPr>
          <w:rFonts w:ascii="Arial" w:hAnsi="Arial" w:cs="Arial"/>
          <w:color w:val="000090"/>
          <w:sz w:val="26"/>
          <w:szCs w:val="26"/>
        </w:rPr>
        <w:t xml:space="preserve">igure </w:t>
      </w:r>
      <w:r w:rsidR="00B805E5">
        <w:rPr>
          <w:rFonts w:ascii="Arial" w:hAnsi="Arial" w:cs="Arial"/>
          <w:color w:val="000090"/>
          <w:sz w:val="26"/>
          <w:szCs w:val="26"/>
        </w:rPr>
        <w:t>10</w:t>
      </w:r>
      <w:r w:rsidR="00321F7E">
        <w:rPr>
          <w:rFonts w:ascii="Arial" w:hAnsi="Arial" w:cs="Arial"/>
          <w:color w:val="000090"/>
          <w:sz w:val="26"/>
          <w:szCs w:val="26"/>
        </w:rPr>
        <w:t xml:space="preserve"> </w:t>
      </w:r>
      <w:r w:rsidR="00B805E5">
        <w:rPr>
          <w:rFonts w:ascii="Arial" w:hAnsi="Arial" w:cs="Arial"/>
          <w:color w:val="000090"/>
          <w:sz w:val="26"/>
          <w:szCs w:val="26"/>
        </w:rPr>
        <w:t xml:space="preserve">followed by </w:t>
      </w:r>
      <w:r w:rsidR="00321F7E">
        <w:rPr>
          <w:rFonts w:ascii="Arial" w:hAnsi="Arial" w:cs="Arial"/>
          <w:color w:val="000090"/>
          <w:sz w:val="26"/>
          <w:szCs w:val="26"/>
        </w:rPr>
        <w:t>the precipitation frequency distributions.</w:t>
      </w:r>
    </w:p>
    <w:p w14:paraId="4948C352" w14:textId="77777777" w:rsidR="001E50E8" w:rsidRDefault="001E50E8" w:rsidP="005D18D0">
      <w:pPr>
        <w:widowControl w:val="0"/>
        <w:autoSpaceDE w:val="0"/>
        <w:autoSpaceDN w:val="0"/>
        <w:adjustRightInd w:val="0"/>
        <w:jc w:val="both"/>
        <w:rPr>
          <w:rFonts w:ascii="Arial" w:hAnsi="Arial" w:cs="Arial"/>
          <w:color w:val="000090"/>
          <w:sz w:val="26"/>
          <w:szCs w:val="26"/>
        </w:rPr>
      </w:pPr>
    </w:p>
    <w:p w14:paraId="025CD156" w14:textId="057F4928" w:rsidR="001E50E8" w:rsidRPr="002901C1" w:rsidRDefault="001823C9" w:rsidP="005D18D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A</w:t>
      </w:r>
      <w:r w:rsidR="00B46AAD">
        <w:rPr>
          <w:rFonts w:ascii="Arial" w:hAnsi="Arial" w:cs="Arial"/>
          <w:color w:val="000090"/>
          <w:sz w:val="26"/>
          <w:szCs w:val="26"/>
        </w:rPr>
        <w:t>gain, t</w:t>
      </w:r>
      <w:r w:rsidR="00633CA3">
        <w:rPr>
          <w:rFonts w:ascii="Arial" w:hAnsi="Arial" w:cs="Arial"/>
          <w:color w:val="000090"/>
          <w:sz w:val="26"/>
          <w:szCs w:val="26"/>
        </w:rPr>
        <w:t xml:space="preserve">he shift </w:t>
      </w:r>
      <w:r w:rsidR="001E50E8" w:rsidRPr="001E50E8">
        <w:rPr>
          <w:rFonts w:ascii="Arial" w:hAnsi="Arial" w:cs="Arial"/>
          <w:color w:val="000090"/>
          <w:sz w:val="26"/>
          <w:szCs w:val="26"/>
        </w:rPr>
        <w:t>to more extreme</w:t>
      </w:r>
      <w:r w:rsidR="00D373EC">
        <w:rPr>
          <w:rFonts w:ascii="Arial" w:hAnsi="Arial" w:cs="Arial"/>
          <w:color w:val="000090"/>
          <w:sz w:val="26"/>
          <w:szCs w:val="26"/>
        </w:rPr>
        <w:t xml:space="preserve"> precipitation</w:t>
      </w:r>
      <w:r w:rsidR="001E50E8" w:rsidRPr="001E50E8">
        <w:rPr>
          <w:rFonts w:ascii="Arial" w:hAnsi="Arial" w:cs="Arial"/>
          <w:color w:val="000090"/>
          <w:sz w:val="26"/>
          <w:szCs w:val="26"/>
        </w:rPr>
        <w:t xml:space="preserve"> is </w:t>
      </w:r>
      <w:r w:rsidR="00C4053C">
        <w:rPr>
          <w:rFonts w:ascii="Arial" w:hAnsi="Arial" w:cs="Arial"/>
          <w:color w:val="000090"/>
          <w:sz w:val="26"/>
          <w:szCs w:val="26"/>
        </w:rPr>
        <w:t xml:space="preserve">most </w:t>
      </w:r>
      <w:r w:rsidR="001E50E8" w:rsidRPr="001E50E8">
        <w:rPr>
          <w:rFonts w:ascii="Arial" w:hAnsi="Arial" w:cs="Arial"/>
          <w:color w:val="000090"/>
          <w:sz w:val="26"/>
          <w:szCs w:val="26"/>
        </w:rPr>
        <w:t xml:space="preserve">pronounced </w:t>
      </w:r>
      <w:r w:rsidR="00C4053C">
        <w:rPr>
          <w:rFonts w:ascii="Arial" w:hAnsi="Arial" w:cs="Arial"/>
          <w:color w:val="000090"/>
          <w:sz w:val="26"/>
          <w:szCs w:val="26"/>
        </w:rPr>
        <w:t>as</w:t>
      </w:r>
      <w:r w:rsidR="001E50E8" w:rsidRPr="001E50E8">
        <w:rPr>
          <w:rFonts w:ascii="Arial" w:hAnsi="Arial" w:cs="Arial"/>
          <w:color w:val="000090"/>
          <w:sz w:val="26"/>
          <w:szCs w:val="26"/>
        </w:rPr>
        <w:t xml:space="preserve"> warming intensifies </w:t>
      </w:r>
      <w:r w:rsidR="00C4053C">
        <w:rPr>
          <w:rFonts w:ascii="Arial" w:hAnsi="Arial" w:cs="Arial"/>
          <w:color w:val="000090"/>
          <w:sz w:val="26"/>
          <w:szCs w:val="26"/>
        </w:rPr>
        <w:t>through</w:t>
      </w:r>
      <w:r w:rsidR="00C4053C" w:rsidRPr="001E50E8">
        <w:rPr>
          <w:rFonts w:ascii="Arial" w:hAnsi="Arial" w:cs="Arial"/>
          <w:color w:val="000090"/>
          <w:sz w:val="26"/>
          <w:szCs w:val="26"/>
        </w:rPr>
        <w:t xml:space="preserve"> </w:t>
      </w:r>
      <w:r w:rsidR="001E50E8" w:rsidRPr="001E50E8">
        <w:rPr>
          <w:rFonts w:ascii="Arial" w:hAnsi="Arial" w:cs="Arial"/>
          <w:color w:val="000090"/>
          <w:sz w:val="26"/>
          <w:szCs w:val="26"/>
        </w:rPr>
        <w:t>the end of the 21st century over the northwe</w:t>
      </w:r>
      <w:r w:rsidR="001E50E8">
        <w:rPr>
          <w:rFonts w:ascii="Arial" w:hAnsi="Arial" w:cs="Arial"/>
          <w:color w:val="000090"/>
          <w:sz w:val="26"/>
          <w:szCs w:val="26"/>
        </w:rPr>
        <w:t xml:space="preserve">st </w:t>
      </w:r>
      <w:r w:rsidR="002F6E04">
        <w:rPr>
          <w:rFonts w:ascii="Arial" w:hAnsi="Arial" w:cs="Arial"/>
          <w:color w:val="000090"/>
          <w:sz w:val="26"/>
          <w:szCs w:val="26"/>
        </w:rPr>
        <w:t xml:space="preserve">U.S. </w:t>
      </w:r>
      <w:r w:rsidR="001E50E8">
        <w:rPr>
          <w:rFonts w:ascii="Arial" w:hAnsi="Arial" w:cs="Arial"/>
          <w:color w:val="000090"/>
          <w:sz w:val="26"/>
          <w:szCs w:val="26"/>
        </w:rPr>
        <w:t xml:space="preserve">(P95 increased </w:t>
      </w:r>
      <w:r w:rsidR="002F6E04">
        <w:rPr>
          <w:rFonts w:ascii="Arial" w:hAnsi="Arial" w:cs="Arial"/>
          <w:color w:val="000090"/>
          <w:sz w:val="26"/>
          <w:szCs w:val="26"/>
        </w:rPr>
        <w:t xml:space="preserve">for </w:t>
      </w:r>
      <w:r w:rsidR="001E50E8">
        <w:rPr>
          <w:rFonts w:ascii="Arial" w:hAnsi="Arial" w:cs="Arial"/>
          <w:color w:val="000090"/>
          <w:sz w:val="26"/>
          <w:szCs w:val="26"/>
        </w:rPr>
        <w:t>about 20-30%</w:t>
      </w:r>
      <w:r w:rsidR="001E50E8" w:rsidRPr="001E50E8">
        <w:rPr>
          <w:rFonts w:ascii="Arial" w:hAnsi="Arial" w:cs="Arial"/>
          <w:color w:val="000090"/>
          <w:sz w:val="26"/>
          <w:szCs w:val="26"/>
        </w:rPr>
        <w:t xml:space="preserve">). For dry </w:t>
      </w:r>
      <w:r w:rsidR="00C4053C">
        <w:rPr>
          <w:rFonts w:ascii="Arial" w:hAnsi="Arial" w:cs="Arial"/>
          <w:color w:val="000090"/>
          <w:sz w:val="26"/>
          <w:szCs w:val="26"/>
        </w:rPr>
        <w:t>regions,</w:t>
      </w:r>
      <w:r w:rsidR="00C4053C" w:rsidRPr="001E50E8">
        <w:rPr>
          <w:rFonts w:ascii="Arial" w:hAnsi="Arial" w:cs="Arial"/>
          <w:color w:val="000090"/>
          <w:sz w:val="26"/>
          <w:szCs w:val="26"/>
        </w:rPr>
        <w:t xml:space="preserve"> </w:t>
      </w:r>
      <w:r w:rsidR="001E50E8" w:rsidRPr="001E50E8">
        <w:rPr>
          <w:rFonts w:ascii="Arial" w:hAnsi="Arial" w:cs="Arial"/>
          <w:color w:val="000090"/>
          <w:sz w:val="26"/>
          <w:szCs w:val="26"/>
        </w:rPr>
        <w:t>including the southwest and intermountain west, precipitation tends to be more extre</w:t>
      </w:r>
      <w:r w:rsidR="001E50E8">
        <w:rPr>
          <w:rFonts w:ascii="Arial" w:hAnsi="Arial" w:cs="Arial"/>
          <w:color w:val="000090"/>
          <w:sz w:val="26"/>
          <w:szCs w:val="26"/>
        </w:rPr>
        <w:t>me (P95 increased for about 15%</w:t>
      </w:r>
      <w:r w:rsidR="001E50E8" w:rsidRPr="001E50E8">
        <w:rPr>
          <w:rFonts w:ascii="Arial" w:hAnsi="Arial" w:cs="Arial"/>
          <w:color w:val="000090"/>
          <w:sz w:val="26"/>
          <w:szCs w:val="26"/>
        </w:rPr>
        <w:t xml:space="preserve">) with the increase of the mean precipitation and number of rainy days (see Figure </w:t>
      </w:r>
      <w:r w:rsidR="001E50E8">
        <w:rPr>
          <w:rFonts w:ascii="Arial" w:hAnsi="Arial" w:cs="Arial"/>
          <w:color w:val="000090"/>
          <w:sz w:val="26"/>
          <w:szCs w:val="26"/>
        </w:rPr>
        <w:t xml:space="preserve">7) </w:t>
      </w:r>
      <w:r w:rsidR="001E50E8" w:rsidRPr="001E50E8">
        <w:rPr>
          <w:rFonts w:ascii="Arial" w:hAnsi="Arial" w:cs="Arial"/>
          <w:color w:val="000090"/>
          <w:sz w:val="26"/>
          <w:szCs w:val="26"/>
        </w:rPr>
        <w:t xml:space="preserve">from </w:t>
      </w:r>
      <w:proofErr w:type="spellStart"/>
      <w:r w:rsidR="001E50E8" w:rsidRPr="001E50E8">
        <w:rPr>
          <w:rFonts w:ascii="Arial" w:hAnsi="Arial" w:cs="Arial"/>
          <w:i/>
          <w:color w:val="000090"/>
          <w:sz w:val="26"/>
          <w:szCs w:val="26"/>
        </w:rPr>
        <w:t>hist</w:t>
      </w:r>
      <w:proofErr w:type="spellEnd"/>
      <w:r w:rsidR="001E50E8">
        <w:rPr>
          <w:rFonts w:ascii="Arial" w:hAnsi="Arial" w:cs="Arial"/>
          <w:color w:val="000090"/>
          <w:sz w:val="26"/>
          <w:szCs w:val="26"/>
        </w:rPr>
        <w:t xml:space="preserve"> to </w:t>
      </w:r>
      <w:r w:rsidR="001E50E8" w:rsidRPr="001E50E8">
        <w:rPr>
          <w:rFonts w:ascii="Arial" w:hAnsi="Arial" w:cs="Arial"/>
          <w:i/>
          <w:color w:val="000090"/>
          <w:sz w:val="26"/>
          <w:szCs w:val="26"/>
        </w:rPr>
        <w:t>mid</w:t>
      </w:r>
      <w:r w:rsidR="001E50E8" w:rsidRPr="001E50E8">
        <w:rPr>
          <w:rFonts w:ascii="Arial" w:hAnsi="Arial" w:cs="Arial"/>
          <w:color w:val="000090"/>
          <w:sz w:val="26"/>
          <w:szCs w:val="26"/>
        </w:rPr>
        <w:t xml:space="preserve">. However, this trend is suppressed when the warming persists till the </w:t>
      </w:r>
      <w:r w:rsidR="001E50E8" w:rsidRPr="001E50E8">
        <w:rPr>
          <w:rFonts w:ascii="Arial" w:hAnsi="Arial" w:cs="Arial"/>
          <w:i/>
          <w:color w:val="000090"/>
          <w:sz w:val="26"/>
          <w:szCs w:val="26"/>
        </w:rPr>
        <w:t>end</w:t>
      </w:r>
      <w:r w:rsidR="001E50E8" w:rsidRPr="001E50E8">
        <w:rPr>
          <w:rFonts w:ascii="Arial" w:hAnsi="Arial" w:cs="Arial"/>
          <w:color w:val="000090"/>
          <w:sz w:val="26"/>
          <w:szCs w:val="26"/>
        </w:rPr>
        <w:t xml:space="preserve"> over southern California and </w:t>
      </w:r>
      <w:r w:rsidR="002F6E04">
        <w:rPr>
          <w:rFonts w:ascii="Arial" w:hAnsi="Arial" w:cs="Arial"/>
          <w:color w:val="000090"/>
          <w:sz w:val="26"/>
          <w:szCs w:val="26"/>
        </w:rPr>
        <w:t xml:space="preserve">remaining </w:t>
      </w:r>
      <w:r w:rsidR="001E50E8" w:rsidRPr="001E50E8">
        <w:rPr>
          <w:rFonts w:ascii="Arial" w:hAnsi="Arial" w:cs="Arial"/>
          <w:color w:val="000090"/>
          <w:sz w:val="26"/>
          <w:szCs w:val="26"/>
        </w:rPr>
        <w:t xml:space="preserve">southwest area where convective precipitation dominates. This is due to the insufficient compensation of </w:t>
      </w:r>
      <w:r w:rsidR="00DD2E98">
        <w:rPr>
          <w:rFonts w:ascii="Arial" w:hAnsi="Arial" w:cs="Arial"/>
          <w:color w:val="000090"/>
          <w:sz w:val="26"/>
          <w:szCs w:val="26"/>
        </w:rPr>
        <w:t>air</w:t>
      </w:r>
      <w:r w:rsidR="001E50E8" w:rsidRPr="001E50E8">
        <w:rPr>
          <w:rFonts w:ascii="Arial" w:hAnsi="Arial" w:cs="Arial"/>
          <w:color w:val="000090"/>
          <w:sz w:val="26"/>
          <w:szCs w:val="26"/>
        </w:rPr>
        <w:t xml:space="preserve"> water vapor to the exponentially enlarged saturated vapor pressure.</w:t>
      </w:r>
    </w:p>
    <w:p w14:paraId="0241ADD2" w14:textId="77777777" w:rsidR="00630941" w:rsidRDefault="00630941" w:rsidP="005D18D0">
      <w:pPr>
        <w:widowControl w:val="0"/>
        <w:autoSpaceDE w:val="0"/>
        <w:autoSpaceDN w:val="0"/>
        <w:adjustRightInd w:val="0"/>
        <w:jc w:val="both"/>
        <w:rPr>
          <w:ins w:id="92" w:author="Xy" w:date="2017-03-30T00:04:00Z"/>
          <w:rFonts w:ascii="Arial" w:hAnsi="Arial" w:cs="Arial"/>
          <w:sz w:val="26"/>
          <w:szCs w:val="26"/>
          <w:lang w:eastAsia="zh-CN"/>
        </w:rPr>
      </w:pPr>
    </w:p>
    <w:p w14:paraId="6BDCF586" w14:textId="48A679CC" w:rsidR="00485C20" w:rsidRDefault="00485C20" w:rsidP="005D18D0">
      <w:pPr>
        <w:widowControl w:val="0"/>
        <w:autoSpaceDE w:val="0"/>
        <w:autoSpaceDN w:val="0"/>
        <w:adjustRightInd w:val="0"/>
        <w:jc w:val="both"/>
        <w:rPr>
          <w:ins w:id="93" w:author="Xy" w:date="2017-03-30T00:05:00Z"/>
          <w:rFonts w:ascii="Arial" w:hAnsi="Arial" w:cs="Arial"/>
          <w:sz w:val="26"/>
          <w:szCs w:val="26"/>
          <w:lang w:eastAsia="zh-CN"/>
        </w:rPr>
      </w:pPr>
      <w:ins w:id="94" w:author="Xy" w:date="2017-03-30T00:04:00Z">
        <w:r>
          <w:rPr>
            <w:rFonts w:ascii="Arial" w:hAnsi="Arial" w:cs="Arial"/>
            <w:sz w:val="26"/>
            <w:szCs w:val="26"/>
            <w:lang w:eastAsia="zh-CN"/>
          </w:rPr>
          <w:t xml:space="preserve">In the manuscript, the following sentences were added </w:t>
        </w:r>
      </w:ins>
      <w:ins w:id="95" w:author="Xy" w:date="2017-03-30T00:05:00Z">
        <w:r>
          <w:rPr>
            <w:rFonts w:ascii="Arial" w:hAnsi="Arial" w:cs="Arial"/>
            <w:sz w:val="26"/>
            <w:szCs w:val="26"/>
            <w:lang w:eastAsia="zh-CN"/>
          </w:rPr>
          <w:t xml:space="preserve">from line </w:t>
        </w:r>
        <w:r w:rsidR="00B72B15">
          <w:rPr>
            <w:rFonts w:ascii="Arial" w:hAnsi="Arial" w:cs="Arial"/>
            <w:sz w:val="26"/>
            <w:szCs w:val="26"/>
            <w:lang w:eastAsia="zh-CN"/>
          </w:rPr>
          <w:t>193 to line 195.</w:t>
        </w:r>
      </w:ins>
    </w:p>
    <w:p w14:paraId="4B564BCB" w14:textId="77777777" w:rsidR="00B72B15" w:rsidRDefault="00B72B15" w:rsidP="005D18D0">
      <w:pPr>
        <w:widowControl w:val="0"/>
        <w:autoSpaceDE w:val="0"/>
        <w:autoSpaceDN w:val="0"/>
        <w:adjustRightInd w:val="0"/>
        <w:jc w:val="both"/>
        <w:rPr>
          <w:ins w:id="96" w:author="Xy" w:date="2017-03-30T00:05:00Z"/>
          <w:rFonts w:ascii="Arial" w:hAnsi="Arial" w:cs="Arial"/>
          <w:sz w:val="26"/>
          <w:szCs w:val="26"/>
          <w:lang w:eastAsia="zh-CN"/>
        </w:rPr>
      </w:pPr>
    </w:p>
    <w:p w14:paraId="359B52CA" w14:textId="2A51B505" w:rsidR="00B72B15" w:rsidRDefault="00B72B15" w:rsidP="005D18D0">
      <w:pPr>
        <w:widowControl w:val="0"/>
        <w:autoSpaceDE w:val="0"/>
        <w:autoSpaceDN w:val="0"/>
        <w:adjustRightInd w:val="0"/>
        <w:jc w:val="both"/>
        <w:rPr>
          <w:ins w:id="97" w:author="Xy" w:date="2017-03-30T00:07:00Z"/>
          <w:rFonts w:ascii="Arial" w:hAnsi="Arial" w:cs="Arial"/>
          <w:sz w:val="26"/>
          <w:szCs w:val="26"/>
          <w:lang w:eastAsia="zh-CN"/>
        </w:rPr>
      </w:pPr>
      <w:ins w:id="98" w:author="Xy" w:date="2017-03-30T00:05:00Z">
        <w:r>
          <w:rPr>
            <w:rFonts w:ascii="Arial" w:hAnsi="Arial" w:cs="Arial"/>
            <w:sz w:val="26"/>
            <w:szCs w:val="26"/>
            <w:lang w:eastAsia="zh-CN"/>
          </w:rPr>
          <w:t>“</w:t>
        </w:r>
        <w:r w:rsidRPr="00B72B15">
          <w:rPr>
            <w:rFonts w:ascii="Arial" w:hAnsi="Arial" w:cs="Arial"/>
            <w:sz w:val="26"/>
            <w:szCs w:val="26"/>
            <w:lang w:eastAsia="zh-CN"/>
          </w:rPr>
          <w:t>From our standpoint, binning precipitation events by intensity is more intuitive than percentile, more relevant for societal impacts (Alexander et al. 2006), and more informative to water resources managers and climate adaptation strategies.</w:t>
        </w:r>
        <w:r>
          <w:rPr>
            <w:rFonts w:ascii="Arial" w:hAnsi="Arial" w:cs="Arial"/>
            <w:sz w:val="26"/>
            <w:szCs w:val="26"/>
            <w:lang w:eastAsia="zh-CN"/>
          </w:rPr>
          <w:t>”</w:t>
        </w:r>
      </w:ins>
    </w:p>
    <w:p w14:paraId="1B9A5ACF" w14:textId="77777777" w:rsidR="00B72B15" w:rsidRDefault="00B72B15" w:rsidP="005D18D0">
      <w:pPr>
        <w:widowControl w:val="0"/>
        <w:autoSpaceDE w:val="0"/>
        <w:autoSpaceDN w:val="0"/>
        <w:adjustRightInd w:val="0"/>
        <w:jc w:val="both"/>
        <w:rPr>
          <w:ins w:id="99" w:author="Xy" w:date="2017-03-30T00:48:00Z"/>
          <w:rFonts w:ascii="Arial" w:hAnsi="Arial" w:cs="Arial"/>
          <w:sz w:val="26"/>
          <w:szCs w:val="26"/>
          <w:lang w:eastAsia="zh-CN"/>
        </w:rPr>
      </w:pPr>
    </w:p>
    <w:p w14:paraId="27054C6D" w14:textId="1BC8C10B" w:rsidR="00D10B55" w:rsidRDefault="00D10B55" w:rsidP="005D18D0">
      <w:pPr>
        <w:widowControl w:val="0"/>
        <w:autoSpaceDE w:val="0"/>
        <w:autoSpaceDN w:val="0"/>
        <w:adjustRightInd w:val="0"/>
        <w:jc w:val="both"/>
        <w:rPr>
          <w:ins w:id="100" w:author="Xy" w:date="2017-03-30T00:54:00Z"/>
          <w:rFonts w:ascii="Arial" w:hAnsi="Arial" w:cs="Arial"/>
          <w:sz w:val="26"/>
          <w:szCs w:val="26"/>
          <w:lang w:eastAsia="zh-CN"/>
        </w:rPr>
      </w:pPr>
      <w:ins w:id="101" w:author="Xy" w:date="2017-03-30T00:48:00Z">
        <w:r>
          <w:rPr>
            <w:rFonts w:ascii="Arial" w:hAnsi="Arial" w:cs="Arial"/>
            <w:sz w:val="26"/>
            <w:szCs w:val="26"/>
            <w:lang w:eastAsia="zh-CN"/>
          </w:rPr>
          <w:t xml:space="preserve">Figure 10 </w:t>
        </w:r>
      </w:ins>
      <w:ins w:id="102" w:author="Xy" w:date="2017-03-30T00:53:00Z">
        <w:r>
          <w:rPr>
            <w:rFonts w:ascii="Arial" w:hAnsi="Arial" w:cs="Arial"/>
            <w:sz w:val="26"/>
            <w:szCs w:val="26"/>
            <w:lang w:eastAsia="zh-CN"/>
          </w:rPr>
          <w:t>is added. And from line 476-485</w:t>
        </w:r>
      </w:ins>
      <w:ins w:id="103" w:author="Xy" w:date="2017-03-30T00:54:00Z">
        <w:r>
          <w:rPr>
            <w:rFonts w:ascii="Arial" w:hAnsi="Arial" w:cs="Arial"/>
            <w:sz w:val="26"/>
            <w:szCs w:val="26"/>
            <w:lang w:eastAsia="zh-CN"/>
          </w:rPr>
          <w:t xml:space="preserve">, </w:t>
        </w:r>
      </w:ins>
      <w:ins w:id="104" w:author="Xy" w:date="2017-03-30T00:53:00Z">
        <w:r>
          <w:rPr>
            <w:rFonts w:ascii="Arial" w:hAnsi="Arial" w:cs="Arial"/>
            <w:sz w:val="26"/>
            <w:szCs w:val="26"/>
            <w:lang w:eastAsia="zh-CN"/>
          </w:rPr>
          <w:t>the following paragraph is added</w:t>
        </w:r>
      </w:ins>
      <w:ins w:id="105" w:author="Xy" w:date="2017-03-30T00:54:00Z">
        <w:r>
          <w:rPr>
            <w:rFonts w:ascii="Arial" w:hAnsi="Arial" w:cs="Arial"/>
            <w:sz w:val="26"/>
            <w:szCs w:val="26"/>
            <w:lang w:eastAsia="zh-CN"/>
          </w:rPr>
          <w:t>.</w:t>
        </w:r>
      </w:ins>
    </w:p>
    <w:p w14:paraId="444164E7" w14:textId="77777777" w:rsidR="00D10B55" w:rsidRDefault="00D10B55" w:rsidP="005D18D0">
      <w:pPr>
        <w:widowControl w:val="0"/>
        <w:autoSpaceDE w:val="0"/>
        <w:autoSpaceDN w:val="0"/>
        <w:adjustRightInd w:val="0"/>
        <w:jc w:val="both"/>
        <w:rPr>
          <w:ins w:id="106" w:author="Xy" w:date="2017-03-30T00:54:00Z"/>
          <w:rFonts w:ascii="Arial" w:hAnsi="Arial" w:cs="Arial"/>
          <w:sz w:val="26"/>
          <w:szCs w:val="26"/>
          <w:lang w:eastAsia="zh-CN"/>
        </w:rPr>
      </w:pPr>
    </w:p>
    <w:p w14:paraId="7FA295A3" w14:textId="7FDB3DA1" w:rsidR="00D10B55" w:rsidRDefault="00D10B55" w:rsidP="005D18D0">
      <w:pPr>
        <w:widowControl w:val="0"/>
        <w:autoSpaceDE w:val="0"/>
        <w:autoSpaceDN w:val="0"/>
        <w:adjustRightInd w:val="0"/>
        <w:jc w:val="both"/>
        <w:rPr>
          <w:ins w:id="107" w:author="Xy" w:date="2017-03-30T00:48:00Z"/>
          <w:rFonts w:ascii="Arial" w:hAnsi="Arial" w:cs="Arial"/>
          <w:sz w:val="26"/>
          <w:szCs w:val="26"/>
          <w:lang w:eastAsia="zh-CN"/>
        </w:rPr>
      </w:pPr>
      <w:ins w:id="108" w:author="Xy" w:date="2017-03-30T00:54:00Z">
        <w:r>
          <w:rPr>
            <w:rFonts w:ascii="Arial" w:hAnsi="Arial" w:cs="Arial"/>
            <w:sz w:val="26"/>
            <w:szCs w:val="26"/>
            <w:lang w:eastAsia="zh-CN"/>
          </w:rPr>
          <w:t>“</w:t>
        </w:r>
        <w:r w:rsidRPr="00D10B55">
          <w:rPr>
            <w:rFonts w:ascii="Arial" w:hAnsi="Arial" w:cs="Arial"/>
            <w:sz w:val="26"/>
            <w:szCs w:val="26"/>
            <w:lang w:eastAsia="zh-CN"/>
          </w:rPr>
          <w:t xml:space="preserve">In supplement to our results, the 95th percentile precipitation (P95) for all days over each simulation period is plotted in Figure 10, to provide additional clarity in how the most extreme precipitation events are changing. Again, the shift to more extreme precipitation is most pronounced over the northwest U.S. as warming intensifies through the end of the 21st century (P95 increased for about 20-30%). For dry regions, including the southwest and intermountain west, precipitation tends to be more extreme (P95 increased for about 15%) with the increase of both the mean precipitation and number of rainy days (see Figure 6) from </w:t>
        </w:r>
        <w:proofErr w:type="spellStart"/>
        <w:r w:rsidRPr="00D10B55">
          <w:rPr>
            <w:rFonts w:ascii="Arial" w:hAnsi="Arial" w:cs="Arial"/>
            <w:i/>
            <w:sz w:val="26"/>
            <w:szCs w:val="26"/>
            <w:lang w:eastAsia="zh-CN"/>
          </w:rPr>
          <w:t>hist</w:t>
        </w:r>
        <w:proofErr w:type="spellEnd"/>
        <w:r w:rsidRPr="00D10B55">
          <w:rPr>
            <w:rFonts w:ascii="Arial" w:hAnsi="Arial" w:cs="Arial"/>
            <w:sz w:val="26"/>
            <w:szCs w:val="26"/>
            <w:lang w:eastAsia="zh-CN"/>
          </w:rPr>
          <w:t xml:space="preserve"> to </w:t>
        </w:r>
        <w:r w:rsidRPr="00D10B55">
          <w:rPr>
            <w:rFonts w:ascii="Arial" w:hAnsi="Arial" w:cs="Arial"/>
            <w:i/>
            <w:sz w:val="26"/>
            <w:szCs w:val="26"/>
            <w:lang w:eastAsia="zh-CN"/>
          </w:rPr>
          <w:t>mid</w:t>
        </w:r>
        <w:r w:rsidRPr="00D10B55">
          <w:rPr>
            <w:rFonts w:ascii="Arial" w:hAnsi="Arial" w:cs="Arial"/>
            <w:sz w:val="26"/>
            <w:szCs w:val="26"/>
            <w:lang w:eastAsia="zh-CN"/>
          </w:rPr>
          <w:t xml:space="preserve">. However, this trend is suppressed over southern California and remaining southwestern region when the warming persists through </w:t>
        </w:r>
        <w:r w:rsidRPr="00D10B55">
          <w:rPr>
            <w:rFonts w:ascii="Arial" w:hAnsi="Arial" w:cs="Arial"/>
            <w:i/>
            <w:sz w:val="26"/>
            <w:szCs w:val="26"/>
            <w:lang w:eastAsia="zh-CN"/>
          </w:rPr>
          <w:t>end</w:t>
        </w:r>
        <w:r w:rsidRPr="00D10B55">
          <w:rPr>
            <w:rFonts w:ascii="Arial" w:hAnsi="Arial" w:cs="Arial"/>
            <w:sz w:val="26"/>
            <w:szCs w:val="26"/>
            <w:lang w:eastAsia="zh-CN"/>
          </w:rPr>
          <w:t>. In this region, where convective precipitation dominates, the increase in humidity does not keep pace with increases in saturated vapor pressure.</w:t>
        </w:r>
        <w:r>
          <w:rPr>
            <w:rFonts w:ascii="Arial" w:hAnsi="Arial" w:cs="Arial"/>
            <w:sz w:val="26"/>
            <w:szCs w:val="26"/>
            <w:lang w:eastAsia="zh-CN"/>
          </w:rPr>
          <w:t>”</w:t>
        </w:r>
      </w:ins>
    </w:p>
    <w:p w14:paraId="75E6818F" w14:textId="77777777" w:rsidR="00D10B55" w:rsidRDefault="00D10B55" w:rsidP="005D18D0">
      <w:pPr>
        <w:widowControl w:val="0"/>
        <w:autoSpaceDE w:val="0"/>
        <w:autoSpaceDN w:val="0"/>
        <w:adjustRightInd w:val="0"/>
        <w:jc w:val="both"/>
        <w:rPr>
          <w:ins w:id="109" w:author="Xy" w:date="2017-03-30T00:07:00Z"/>
          <w:rFonts w:ascii="Arial" w:hAnsi="Arial" w:cs="Arial"/>
          <w:sz w:val="26"/>
          <w:szCs w:val="26"/>
          <w:lang w:eastAsia="zh-CN"/>
        </w:rPr>
      </w:pPr>
    </w:p>
    <w:p w14:paraId="409F592D" w14:textId="54B8ACB9" w:rsidR="00295A97" w:rsidRPr="008F67D4" w:rsidRDefault="00295A97" w:rsidP="005D18D0">
      <w:pPr>
        <w:widowControl w:val="0"/>
        <w:autoSpaceDE w:val="0"/>
        <w:autoSpaceDN w:val="0"/>
        <w:adjustRightInd w:val="0"/>
        <w:jc w:val="both"/>
        <w:rPr>
          <w:rFonts w:ascii="Arial" w:hAnsi="Arial" w:cs="Arial"/>
          <w:color w:val="000090"/>
          <w:sz w:val="26"/>
          <w:szCs w:val="26"/>
        </w:rPr>
      </w:pPr>
      <w:r w:rsidRPr="008F67D4">
        <w:rPr>
          <w:rFonts w:ascii="Arial" w:hAnsi="Arial" w:cs="Arial"/>
          <w:color w:val="000090"/>
          <w:sz w:val="26"/>
          <w:szCs w:val="26"/>
        </w:rPr>
        <w:t>Reference:</w:t>
      </w:r>
    </w:p>
    <w:p w14:paraId="7BE67F90" w14:textId="77777777" w:rsidR="00295A97" w:rsidRPr="008F67D4" w:rsidRDefault="00295A97" w:rsidP="005D18D0">
      <w:pPr>
        <w:widowControl w:val="0"/>
        <w:autoSpaceDE w:val="0"/>
        <w:autoSpaceDN w:val="0"/>
        <w:adjustRightInd w:val="0"/>
        <w:jc w:val="both"/>
        <w:rPr>
          <w:rFonts w:ascii="Arial" w:hAnsi="Arial" w:cs="Arial"/>
          <w:color w:val="000090"/>
          <w:sz w:val="26"/>
          <w:szCs w:val="26"/>
        </w:rPr>
      </w:pPr>
    </w:p>
    <w:p w14:paraId="109E059A" w14:textId="1949B113" w:rsidR="005C669F" w:rsidRPr="008F67D4" w:rsidRDefault="005C669F" w:rsidP="005D18D0">
      <w:pPr>
        <w:widowControl w:val="0"/>
        <w:autoSpaceDE w:val="0"/>
        <w:autoSpaceDN w:val="0"/>
        <w:adjustRightInd w:val="0"/>
        <w:jc w:val="both"/>
        <w:rPr>
          <w:rFonts w:ascii="Arial" w:hAnsi="Arial" w:cs="Arial"/>
          <w:color w:val="000090"/>
          <w:sz w:val="26"/>
          <w:szCs w:val="26"/>
        </w:rPr>
      </w:pPr>
      <w:r w:rsidRPr="008F67D4">
        <w:rPr>
          <w:rFonts w:ascii="Arial" w:hAnsi="Arial" w:cs="Arial"/>
          <w:color w:val="000090"/>
          <w:sz w:val="26"/>
          <w:szCs w:val="26"/>
        </w:rPr>
        <w:t xml:space="preserve">Alexander, L. V., X. Zhang, T. C. Peterson, J. Caesar, B. Gleason, A. M. G. Klein Tank, M. </w:t>
      </w:r>
      <w:proofErr w:type="spellStart"/>
      <w:r w:rsidRPr="008F67D4">
        <w:rPr>
          <w:rFonts w:ascii="Arial" w:hAnsi="Arial" w:cs="Arial"/>
          <w:color w:val="000090"/>
          <w:sz w:val="26"/>
          <w:szCs w:val="26"/>
        </w:rPr>
        <w:t>Haylock</w:t>
      </w:r>
      <w:proofErr w:type="spellEnd"/>
      <w:r w:rsidRPr="008F67D4">
        <w:rPr>
          <w:rFonts w:ascii="Arial" w:hAnsi="Arial" w:cs="Arial"/>
          <w:color w:val="000090"/>
          <w:sz w:val="26"/>
          <w:szCs w:val="26"/>
        </w:rPr>
        <w:t xml:space="preserve"> et al. "Global observed changes in daily climate extremes of temperature and precipitation." Journal of Geophysical Research: Atmospheres 111, no. </w:t>
      </w:r>
      <w:proofErr w:type="gramStart"/>
      <w:r w:rsidRPr="008F67D4">
        <w:rPr>
          <w:rFonts w:ascii="Arial" w:hAnsi="Arial" w:cs="Arial"/>
          <w:color w:val="000090"/>
          <w:sz w:val="26"/>
          <w:szCs w:val="26"/>
        </w:rPr>
        <w:t>D5 (2006).</w:t>
      </w:r>
      <w:proofErr w:type="gramEnd"/>
    </w:p>
    <w:p w14:paraId="28CA2C24" w14:textId="77777777" w:rsidR="00295A97" w:rsidRPr="008F67D4" w:rsidRDefault="00295A97" w:rsidP="005D18D0">
      <w:pPr>
        <w:widowControl w:val="0"/>
        <w:autoSpaceDE w:val="0"/>
        <w:autoSpaceDN w:val="0"/>
        <w:adjustRightInd w:val="0"/>
        <w:jc w:val="both"/>
        <w:rPr>
          <w:rFonts w:ascii="Arial" w:hAnsi="Arial" w:cs="Arial"/>
          <w:color w:val="000090"/>
          <w:sz w:val="26"/>
          <w:szCs w:val="26"/>
        </w:rPr>
      </w:pPr>
    </w:p>
    <w:p w14:paraId="1C16A71C" w14:textId="4057246B" w:rsidR="00B56EF8" w:rsidRPr="001E21D8" w:rsidRDefault="00B56EF8" w:rsidP="005D18D0">
      <w:pPr>
        <w:widowControl w:val="0"/>
        <w:autoSpaceDE w:val="0"/>
        <w:autoSpaceDN w:val="0"/>
        <w:adjustRightInd w:val="0"/>
        <w:jc w:val="both"/>
        <w:rPr>
          <w:rFonts w:ascii="Arial" w:hAnsi="Arial" w:cs="Arial"/>
          <w:sz w:val="26"/>
          <w:szCs w:val="26"/>
        </w:rPr>
      </w:pPr>
      <w:r w:rsidRPr="001E21D8">
        <w:rPr>
          <w:rFonts w:ascii="Arial" w:hAnsi="Arial" w:cs="Arial"/>
          <w:sz w:val="26"/>
          <w:szCs w:val="26"/>
        </w:rPr>
        <w:t>h) The increased number of extreme precipitation events noted in lines 250 262, is it something similar to observed in the CESM that is exaggerated by the VR CESM or a new feature that is present in VR CESM?</w:t>
      </w:r>
    </w:p>
    <w:p w14:paraId="6A1CF92E" w14:textId="77777777" w:rsidR="00B56EF8" w:rsidRDefault="00B56EF8" w:rsidP="005D18D0">
      <w:pPr>
        <w:widowControl w:val="0"/>
        <w:autoSpaceDE w:val="0"/>
        <w:autoSpaceDN w:val="0"/>
        <w:adjustRightInd w:val="0"/>
        <w:jc w:val="both"/>
        <w:rPr>
          <w:rFonts w:ascii="Arial" w:hAnsi="Arial" w:cs="Arial"/>
          <w:sz w:val="26"/>
          <w:szCs w:val="26"/>
        </w:rPr>
      </w:pPr>
    </w:p>
    <w:p w14:paraId="13823550" w14:textId="7F263B33" w:rsidR="00C95C40" w:rsidRDefault="0010073B" w:rsidP="005E6F9A">
      <w:pPr>
        <w:widowControl w:val="0"/>
        <w:autoSpaceDE w:val="0"/>
        <w:autoSpaceDN w:val="0"/>
        <w:adjustRightInd w:val="0"/>
        <w:jc w:val="both"/>
        <w:rPr>
          <w:ins w:id="110" w:author="Xy" w:date="2017-03-30T00:31:00Z"/>
          <w:rFonts w:ascii="Arial" w:hAnsi="Arial" w:cs="Arial"/>
          <w:color w:val="000090"/>
          <w:sz w:val="26"/>
          <w:szCs w:val="26"/>
        </w:rPr>
      </w:pPr>
      <w:r>
        <w:rPr>
          <w:rFonts w:ascii="Arial" w:hAnsi="Arial" w:cs="Arial"/>
          <w:color w:val="000090"/>
          <w:sz w:val="26"/>
          <w:szCs w:val="26"/>
        </w:rPr>
        <w:t xml:space="preserve">Thanks for pointing out this. </w:t>
      </w:r>
      <w:r w:rsidR="00BB40AA" w:rsidRPr="00BB40AA">
        <w:rPr>
          <w:rFonts w:ascii="Arial" w:hAnsi="Arial" w:cs="Arial"/>
          <w:color w:val="000090"/>
          <w:sz w:val="26"/>
          <w:szCs w:val="26"/>
        </w:rPr>
        <w:t xml:space="preserve">For the suppressed </w:t>
      </w:r>
      <w:r w:rsidR="00D25C24" w:rsidRPr="00795D4C">
        <w:rPr>
          <w:rFonts w:ascii="Arial" w:hAnsi="Arial" w:cs="Arial" w:hint="eastAsia"/>
          <w:color w:val="000090"/>
          <w:sz w:val="26"/>
          <w:szCs w:val="26"/>
        </w:rPr>
        <w:t>SDII</w:t>
      </w:r>
      <w:r w:rsidR="00BB40AA" w:rsidRPr="00BB40AA">
        <w:rPr>
          <w:rFonts w:ascii="Arial" w:hAnsi="Arial" w:cs="Arial"/>
          <w:color w:val="000090"/>
          <w:sz w:val="26"/>
          <w:szCs w:val="26"/>
        </w:rPr>
        <w:t xml:space="preserve"> over the Great Plains </w:t>
      </w:r>
      <w:r w:rsidR="00BB40AA">
        <w:rPr>
          <w:rFonts w:ascii="Arial" w:hAnsi="Arial" w:cs="Arial"/>
          <w:color w:val="000090"/>
          <w:sz w:val="26"/>
          <w:szCs w:val="26"/>
        </w:rPr>
        <w:t>during the warm season, it is a</w:t>
      </w:r>
      <w:r w:rsidR="00D25C24">
        <w:rPr>
          <w:rFonts w:ascii="Arial" w:hAnsi="Arial" w:cs="Arial"/>
          <w:color w:val="000090"/>
          <w:sz w:val="26"/>
          <w:szCs w:val="26"/>
        </w:rPr>
        <w:t xml:space="preserve">lso present in CESM and </w:t>
      </w:r>
      <w:r w:rsidR="007E2A0D">
        <w:rPr>
          <w:rFonts w:ascii="Arial" w:hAnsi="Arial" w:cs="Arial"/>
          <w:color w:val="000090"/>
          <w:sz w:val="26"/>
          <w:szCs w:val="26"/>
        </w:rPr>
        <w:t>not significantly</w:t>
      </w:r>
      <w:r w:rsidR="00D25C24">
        <w:rPr>
          <w:rFonts w:ascii="Arial" w:hAnsi="Arial" w:cs="Arial"/>
          <w:color w:val="000090"/>
          <w:sz w:val="26"/>
          <w:szCs w:val="26"/>
        </w:rPr>
        <w:t xml:space="preserve"> alleviated in VR-CESM. As for the </w:t>
      </w:r>
      <w:r w:rsidR="00D25C24" w:rsidRPr="00D25C24">
        <w:rPr>
          <w:rFonts w:ascii="Arial" w:hAnsi="Arial" w:cs="Arial"/>
          <w:color w:val="000090"/>
          <w:sz w:val="26"/>
          <w:szCs w:val="26"/>
        </w:rPr>
        <w:t xml:space="preserve">exaggerated </w:t>
      </w:r>
      <w:r w:rsidR="00D25C24">
        <w:rPr>
          <w:rFonts w:ascii="Arial" w:hAnsi="Arial" w:cs="Arial"/>
          <w:color w:val="000090"/>
          <w:sz w:val="26"/>
          <w:szCs w:val="26"/>
        </w:rPr>
        <w:t xml:space="preserve">precipitation </w:t>
      </w:r>
      <w:r w:rsidR="00D25C24" w:rsidRPr="00D25C24">
        <w:rPr>
          <w:rFonts w:ascii="Arial" w:hAnsi="Arial" w:cs="Arial"/>
          <w:color w:val="000090"/>
          <w:sz w:val="26"/>
          <w:szCs w:val="26"/>
        </w:rPr>
        <w:t>intensity over the wes</w:t>
      </w:r>
      <w:r w:rsidR="00D25C24">
        <w:rPr>
          <w:rFonts w:ascii="Arial" w:hAnsi="Arial" w:cs="Arial"/>
          <w:color w:val="000090"/>
          <w:sz w:val="26"/>
          <w:szCs w:val="26"/>
        </w:rPr>
        <w:t xml:space="preserve">tern flank of the Sierra Nevada, this is </w:t>
      </w:r>
      <w:r w:rsidR="00FC39AE">
        <w:rPr>
          <w:rFonts w:ascii="Arial" w:hAnsi="Arial" w:cs="Arial"/>
          <w:color w:val="000090"/>
          <w:sz w:val="26"/>
          <w:szCs w:val="26"/>
        </w:rPr>
        <w:t xml:space="preserve">indeed </w:t>
      </w:r>
      <w:r w:rsidR="00D25C24">
        <w:rPr>
          <w:rFonts w:ascii="Arial" w:hAnsi="Arial" w:cs="Arial"/>
          <w:color w:val="000090"/>
          <w:sz w:val="26"/>
          <w:szCs w:val="26"/>
        </w:rPr>
        <w:t xml:space="preserve">a new feature in VR-CESM, as CESM cannot even represent the orographic precipitation over </w:t>
      </w:r>
      <w:r w:rsidR="005340C2">
        <w:rPr>
          <w:rFonts w:ascii="Arial" w:hAnsi="Arial" w:cs="Arial"/>
          <w:color w:val="000090"/>
          <w:sz w:val="26"/>
          <w:szCs w:val="26"/>
        </w:rPr>
        <w:t xml:space="preserve">the </w:t>
      </w:r>
      <w:r w:rsidR="00D25C24">
        <w:rPr>
          <w:rFonts w:ascii="Arial" w:hAnsi="Arial" w:cs="Arial"/>
          <w:color w:val="000090"/>
          <w:sz w:val="26"/>
          <w:szCs w:val="26"/>
        </w:rPr>
        <w:t>Sierra Nevada spatially.</w:t>
      </w:r>
    </w:p>
    <w:p w14:paraId="55307DD4" w14:textId="77777777" w:rsidR="005E6F9A" w:rsidRDefault="005E6F9A" w:rsidP="005E6F9A">
      <w:pPr>
        <w:widowControl w:val="0"/>
        <w:autoSpaceDE w:val="0"/>
        <w:autoSpaceDN w:val="0"/>
        <w:adjustRightInd w:val="0"/>
        <w:jc w:val="both"/>
        <w:rPr>
          <w:ins w:id="111" w:author="Xy" w:date="2017-03-30T00:28:00Z"/>
          <w:rFonts w:ascii="Arial" w:hAnsi="Arial" w:cs="Arial"/>
          <w:color w:val="000090"/>
          <w:sz w:val="26"/>
          <w:szCs w:val="26"/>
        </w:rPr>
      </w:pPr>
    </w:p>
    <w:p w14:paraId="4676C1DD" w14:textId="4DBEA0E1" w:rsidR="00026476" w:rsidRDefault="00B56EF8" w:rsidP="005D18D0">
      <w:pPr>
        <w:widowControl w:val="0"/>
        <w:autoSpaceDE w:val="0"/>
        <w:autoSpaceDN w:val="0"/>
        <w:adjustRightInd w:val="0"/>
        <w:jc w:val="both"/>
        <w:rPr>
          <w:rFonts w:ascii="Arial" w:hAnsi="Arial" w:cs="Arial"/>
          <w:sz w:val="26"/>
          <w:szCs w:val="26"/>
          <w:lang w:eastAsia="zh-CN"/>
        </w:rPr>
      </w:pPr>
      <w:proofErr w:type="spellStart"/>
      <w:r w:rsidRPr="001E21D8">
        <w:rPr>
          <w:rFonts w:ascii="Arial" w:hAnsi="Arial" w:cs="Arial"/>
          <w:sz w:val="26"/>
          <w:szCs w:val="26"/>
        </w:rPr>
        <w:t>i</w:t>
      </w:r>
      <w:proofErr w:type="spellEnd"/>
      <w:r w:rsidRPr="001E21D8">
        <w:rPr>
          <w:rFonts w:ascii="Arial" w:hAnsi="Arial" w:cs="Arial"/>
          <w:sz w:val="26"/>
          <w:szCs w:val="26"/>
        </w:rPr>
        <w:t xml:space="preserve">) The projected changes for the future </w:t>
      </w:r>
      <w:proofErr w:type="spellStart"/>
      <w:r w:rsidRPr="001E21D8">
        <w:rPr>
          <w:rFonts w:ascii="Arial" w:hAnsi="Arial" w:cs="Arial"/>
          <w:sz w:val="26"/>
          <w:szCs w:val="26"/>
        </w:rPr>
        <w:t>timeslices</w:t>
      </w:r>
      <w:proofErr w:type="spellEnd"/>
      <w:r w:rsidRPr="001E21D8">
        <w:rPr>
          <w:rFonts w:ascii="Arial" w:hAnsi="Arial" w:cs="Arial"/>
          <w:sz w:val="26"/>
          <w:szCs w:val="26"/>
        </w:rPr>
        <w:t xml:space="preserve"> – it would be helpful if you could put this in context of CMIP5 model results (either as table or a figure).</w:t>
      </w:r>
    </w:p>
    <w:p w14:paraId="4AAC9EE8" w14:textId="77777777" w:rsidR="00026476" w:rsidRDefault="00026476" w:rsidP="002A10F4">
      <w:pPr>
        <w:widowControl w:val="0"/>
        <w:autoSpaceDE w:val="0"/>
        <w:autoSpaceDN w:val="0"/>
        <w:adjustRightInd w:val="0"/>
        <w:jc w:val="both"/>
        <w:rPr>
          <w:rFonts w:ascii="Arial" w:hAnsi="Arial" w:cs="Arial"/>
          <w:sz w:val="26"/>
          <w:szCs w:val="26"/>
          <w:lang w:eastAsia="zh-CN"/>
        </w:rPr>
      </w:pPr>
    </w:p>
    <w:p w14:paraId="0395D1F7" w14:textId="53DC01D7" w:rsidR="002D4BFE" w:rsidRDefault="0010073B" w:rsidP="00040B9A">
      <w:pPr>
        <w:widowControl w:val="0"/>
        <w:autoSpaceDE w:val="0"/>
        <w:autoSpaceDN w:val="0"/>
        <w:adjustRightInd w:val="0"/>
        <w:jc w:val="both"/>
        <w:rPr>
          <w:ins w:id="112" w:author="Xy" w:date="2017-03-30T00:59:00Z"/>
          <w:rFonts w:ascii="Arial" w:hAnsi="Arial" w:cs="Arial"/>
          <w:color w:val="000090"/>
          <w:sz w:val="26"/>
          <w:szCs w:val="26"/>
        </w:rPr>
      </w:pPr>
      <w:r>
        <w:rPr>
          <w:rFonts w:ascii="Arial" w:hAnsi="Arial" w:cs="Arial"/>
          <w:color w:val="000090"/>
          <w:sz w:val="26"/>
          <w:szCs w:val="26"/>
        </w:rPr>
        <w:t xml:space="preserve">Thanks for the suggestion. </w:t>
      </w:r>
      <w:r w:rsidR="00040B9A">
        <w:rPr>
          <w:rFonts w:ascii="Arial" w:hAnsi="Arial" w:cs="Arial"/>
          <w:color w:val="000090"/>
          <w:sz w:val="26"/>
          <w:szCs w:val="26"/>
        </w:rPr>
        <w:t xml:space="preserve">Since </w:t>
      </w:r>
      <w:proofErr w:type="spellStart"/>
      <w:r w:rsidR="00060049" w:rsidRPr="008F67D4">
        <w:rPr>
          <w:rFonts w:ascii="Arial" w:hAnsi="Arial" w:cs="Arial"/>
          <w:color w:val="000090"/>
          <w:sz w:val="26"/>
          <w:szCs w:val="26"/>
        </w:rPr>
        <w:t>Sillmann</w:t>
      </w:r>
      <w:proofErr w:type="spellEnd"/>
      <w:r w:rsidR="00060049" w:rsidRPr="008F67D4">
        <w:rPr>
          <w:rFonts w:ascii="Arial" w:hAnsi="Arial" w:cs="Arial"/>
          <w:color w:val="000090"/>
          <w:sz w:val="26"/>
          <w:szCs w:val="26"/>
        </w:rPr>
        <w:t xml:space="preserve"> et al. (2013</w:t>
      </w:r>
      <w:r w:rsidR="007D67B9">
        <w:rPr>
          <w:rFonts w:ascii="Arial" w:hAnsi="Arial" w:cs="Arial"/>
          <w:color w:val="000090"/>
          <w:sz w:val="26"/>
          <w:szCs w:val="26"/>
        </w:rPr>
        <w:t>b</w:t>
      </w:r>
      <w:r w:rsidR="00060049" w:rsidRPr="008F67D4">
        <w:rPr>
          <w:rFonts w:ascii="Arial" w:hAnsi="Arial" w:cs="Arial"/>
          <w:color w:val="000090"/>
          <w:sz w:val="26"/>
          <w:szCs w:val="26"/>
        </w:rPr>
        <w:t xml:space="preserve">) has </w:t>
      </w:r>
      <w:r w:rsidR="00040B9A" w:rsidRPr="008F67D4">
        <w:rPr>
          <w:rFonts w:ascii="Arial" w:hAnsi="Arial" w:cs="Arial"/>
          <w:color w:val="000090"/>
          <w:sz w:val="26"/>
          <w:szCs w:val="26"/>
        </w:rPr>
        <w:t xml:space="preserve">already investigated </w:t>
      </w:r>
      <w:r w:rsidR="00771739">
        <w:rPr>
          <w:rFonts w:ascii="Arial" w:hAnsi="Arial" w:cs="Arial"/>
          <w:color w:val="000090"/>
          <w:sz w:val="26"/>
          <w:szCs w:val="26"/>
        </w:rPr>
        <w:t xml:space="preserve">changes of </w:t>
      </w:r>
      <w:r w:rsidR="00040B9A" w:rsidRPr="008F67D4">
        <w:rPr>
          <w:rFonts w:ascii="Arial" w:hAnsi="Arial" w:cs="Arial"/>
          <w:color w:val="000090"/>
          <w:sz w:val="26"/>
          <w:szCs w:val="26"/>
        </w:rPr>
        <w:t xml:space="preserve">extreme indices </w:t>
      </w:r>
      <w:r w:rsidR="00771739">
        <w:rPr>
          <w:rFonts w:ascii="Arial" w:hAnsi="Arial" w:cs="Arial"/>
          <w:color w:val="000090"/>
          <w:sz w:val="26"/>
          <w:szCs w:val="26"/>
        </w:rPr>
        <w:t xml:space="preserve">covering precipitation aspects </w:t>
      </w:r>
      <w:r w:rsidR="005033C6">
        <w:rPr>
          <w:rFonts w:ascii="Arial" w:hAnsi="Arial" w:cs="Arial"/>
          <w:color w:val="000090"/>
          <w:sz w:val="26"/>
          <w:szCs w:val="26"/>
        </w:rPr>
        <w:t xml:space="preserve">under RCP8.5 scenario </w:t>
      </w:r>
      <w:r w:rsidR="00040B9A" w:rsidRPr="008F67D4">
        <w:rPr>
          <w:rFonts w:ascii="Arial" w:hAnsi="Arial" w:cs="Arial"/>
          <w:color w:val="000090"/>
          <w:sz w:val="26"/>
          <w:szCs w:val="26"/>
        </w:rPr>
        <w:t>based on CMIP5 ensemble</w:t>
      </w:r>
      <w:r w:rsidR="00771739">
        <w:rPr>
          <w:rFonts w:ascii="Arial" w:hAnsi="Arial" w:cs="Arial"/>
          <w:color w:val="000090"/>
          <w:sz w:val="26"/>
          <w:szCs w:val="26"/>
        </w:rPr>
        <w:t xml:space="preserve"> over the 21</w:t>
      </w:r>
      <w:r w:rsidR="00771739" w:rsidRPr="008F67D4">
        <w:rPr>
          <w:rFonts w:ascii="Arial" w:hAnsi="Arial" w:cs="Arial"/>
          <w:color w:val="000090"/>
          <w:sz w:val="26"/>
          <w:szCs w:val="26"/>
          <w:vertAlign w:val="superscript"/>
        </w:rPr>
        <w:t>st</w:t>
      </w:r>
      <w:r w:rsidR="00771739">
        <w:rPr>
          <w:rFonts w:ascii="Arial" w:hAnsi="Arial" w:cs="Arial"/>
          <w:color w:val="000090"/>
          <w:sz w:val="26"/>
          <w:szCs w:val="26"/>
        </w:rPr>
        <w:t xml:space="preserve"> century to the reference period 1981-2000</w:t>
      </w:r>
      <w:r w:rsidR="00040B9A" w:rsidRPr="008F67D4">
        <w:rPr>
          <w:rFonts w:ascii="Arial" w:hAnsi="Arial" w:cs="Arial"/>
          <w:color w:val="000090"/>
          <w:sz w:val="26"/>
          <w:szCs w:val="26"/>
        </w:rPr>
        <w:t>, here, we simply contrast our conclusions of VR-CESM simulations to theirs.</w:t>
      </w:r>
      <w:r w:rsidR="00530965">
        <w:rPr>
          <w:rFonts w:ascii="Arial" w:hAnsi="Arial" w:cs="Arial"/>
          <w:color w:val="000090"/>
          <w:sz w:val="26"/>
          <w:szCs w:val="26"/>
        </w:rPr>
        <w:t xml:space="preserve"> Although they use ETCCDI indices and the time slices are not exact the same as o</w:t>
      </w:r>
      <w:r w:rsidR="0078796B">
        <w:rPr>
          <w:rFonts w:ascii="Arial" w:hAnsi="Arial" w:cs="Arial"/>
          <w:color w:val="000090"/>
          <w:sz w:val="26"/>
          <w:szCs w:val="26"/>
        </w:rPr>
        <w:t>urs, the comparisons still roughly hold.</w:t>
      </w:r>
      <w:r w:rsidR="002D4BFE" w:rsidRPr="002D4BFE">
        <w:rPr>
          <w:rFonts w:ascii="Arial" w:hAnsi="Arial" w:cs="Arial"/>
          <w:color w:val="000090"/>
          <w:sz w:val="26"/>
          <w:szCs w:val="26"/>
        </w:rPr>
        <w:t xml:space="preserve"> </w:t>
      </w:r>
      <w:r w:rsidR="00EB3225">
        <w:rPr>
          <w:rFonts w:ascii="Arial" w:hAnsi="Arial" w:cs="Arial"/>
          <w:color w:val="000090"/>
          <w:sz w:val="26"/>
          <w:szCs w:val="26"/>
        </w:rPr>
        <w:t xml:space="preserve">As suggested, </w:t>
      </w:r>
      <w:r w:rsidR="001A2ADF">
        <w:rPr>
          <w:rFonts w:ascii="Arial" w:hAnsi="Arial" w:cs="Arial"/>
          <w:color w:val="000090"/>
          <w:sz w:val="26"/>
          <w:szCs w:val="26"/>
        </w:rPr>
        <w:t>a</w:t>
      </w:r>
      <w:r w:rsidR="002D4BFE" w:rsidRPr="002D4BFE">
        <w:rPr>
          <w:rFonts w:ascii="Arial" w:hAnsi="Arial" w:cs="Arial"/>
          <w:color w:val="000090"/>
          <w:sz w:val="26"/>
          <w:szCs w:val="26"/>
        </w:rPr>
        <w:t xml:space="preserve"> general table is given below for </w:t>
      </w:r>
      <w:r w:rsidR="00322FA6">
        <w:rPr>
          <w:rFonts w:ascii="Arial" w:hAnsi="Arial" w:cs="Arial"/>
          <w:color w:val="000090"/>
          <w:sz w:val="26"/>
          <w:szCs w:val="26"/>
        </w:rPr>
        <w:t>better illustration</w:t>
      </w:r>
      <w:r w:rsidR="002D4BFE" w:rsidRPr="002D4BFE">
        <w:rPr>
          <w:rFonts w:ascii="Arial" w:hAnsi="Arial" w:cs="Arial"/>
          <w:color w:val="000090"/>
          <w:sz w:val="26"/>
          <w:szCs w:val="26"/>
        </w:rPr>
        <w:t>.</w:t>
      </w:r>
    </w:p>
    <w:p w14:paraId="4A9F2FF6" w14:textId="77777777" w:rsidR="00D97FBD" w:rsidRPr="002D4BFE" w:rsidRDefault="00D97FBD" w:rsidP="00040B9A">
      <w:pPr>
        <w:widowControl w:val="0"/>
        <w:autoSpaceDE w:val="0"/>
        <w:autoSpaceDN w:val="0"/>
        <w:adjustRightInd w:val="0"/>
        <w:jc w:val="both"/>
        <w:rPr>
          <w:rFonts w:ascii="Arial" w:hAnsi="Arial" w:cs="Arial"/>
          <w:color w:val="000090"/>
          <w:sz w:val="26"/>
          <w:szCs w:val="26"/>
        </w:rPr>
      </w:pPr>
    </w:p>
    <w:p w14:paraId="25A49A78" w14:textId="11E25D45" w:rsidR="002D4BFE" w:rsidRDefault="00D97FBD" w:rsidP="00D97FBD">
      <w:pPr>
        <w:widowControl w:val="0"/>
        <w:autoSpaceDE w:val="0"/>
        <w:autoSpaceDN w:val="0"/>
        <w:adjustRightInd w:val="0"/>
        <w:jc w:val="center"/>
        <w:rPr>
          <w:ins w:id="113" w:author="Xy" w:date="2017-03-30T01:01:00Z"/>
          <w:rFonts w:ascii="Arial" w:hAnsi="Arial" w:cs="Arial"/>
          <w:color w:val="000090"/>
          <w:sz w:val="26"/>
          <w:szCs w:val="26"/>
        </w:rPr>
      </w:pPr>
      <w:ins w:id="114" w:author="Xy" w:date="2017-03-30T00:59:00Z">
        <w:r>
          <w:rPr>
            <w:rFonts w:ascii="Arial" w:hAnsi="Arial" w:cs="Arial"/>
            <w:color w:val="000090"/>
            <w:sz w:val="26"/>
            <w:szCs w:val="26"/>
          </w:rPr>
          <w:t xml:space="preserve">Table 1 </w:t>
        </w:r>
      </w:ins>
      <w:ins w:id="115" w:author="Xy" w:date="2017-03-30T01:00:00Z">
        <w:r>
          <w:rPr>
            <w:rFonts w:ascii="Arial" w:hAnsi="Arial" w:cs="Arial"/>
            <w:color w:val="000090"/>
            <w:sz w:val="26"/>
            <w:szCs w:val="26"/>
          </w:rPr>
          <w:t xml:space="preserve">General contrast of our </w:t>
        </w:r>
      </w:ins>
      <w:ins w:id="116" w:author="Xy" w:date="2017-03-30T01:01:00Z">
        <w:r>
          <w:rPr>
            <w:rFonts w:ascii="Arial" w:hAnsi="Arial" w:cs="Arial"/>
            <w:color w:val="000090"/>
            <w:sz w:val="26"/>
            <w:szCs w:val="26"/>
          </w:rPr>
          <w:t>findings</w:t>
        </w:r>
      </w:ins>
      <w:ins w:id="117" w:author="Xy" w:date="2017-03-30T01:00:00Z">
        <w:r>
          <w:rPr>
            <w:rFonts w:ascii="Arial" w:hAnsi="Arial" w:cs="Arial"/>
            <w:color w:val="000090"/>
            <w:sz w:val="26"/>
            <w:szCs w:val="26"/>
          </w:rPr>
          <w:t xml:space="preserve"> to the CMIP5 model results as </w:t>
        </w:r>
      </w:ins>
      <w:ins w:id="118" w:author="Xy" w:date="2017-03-30T01:01:00Z">
        <w:r>
          <w:rPr>
            <w:rFonts w:ascii="Arial" w:hAnsi="Arial" w:cs="Arial"/>
            <w:color w:val="000090"/>
            <w:sz w:val="26"/>
            <w:szCs w:val="26"/>
          </w:rPr>
          <w:t xml:space="preserve">studied </w:t>
        </w:r>
      </w:ins>
      <w:ins w:id="119" w:author="Xy" w:date="2017-03-30T01:00:00Z">
        <w:r>
          <w:rPr>
            <w:rFonts w:ascii="Arial" w:hAnsi="Arial" w:cs="Arial"/>
            <w:color w:val="000090"/>
            <w:sz w:val="26"/>
            <w:szCs w:val="26"/>
          </w:rPr>
          <w:t xml:space="preserve">in </w:t>
        </w:r>
        <w:proofErr w:type="spellStart"/>
        <w:r>
          <w:rPr>
            <w:rFonts w:ascii="Arial" w:hAnsi="Arial" w:cs="Arial"/>
            <w:color w:val="000090"/>
            <w:sz w:val="26"/>
            <w:szCs w:val="26"/>
          </w:rPr>
          <w:t>Sillmann</w:t>
        </w:r>
        <w:proofErr w:type="spellEnd"/>
        <w:r>
          <w:rPr>
            <w:rFonts w:ascii="Arial" w:hAnsi="Arial" w:cs="Arial"/>
            <w:color w:val="000090"/>
            <w:sz w:val="26"/>
            <w:szCs w:val="26"/>
          </w:rPr>
          <w:t xml:space="preserve"> et al. (2013)</w:t>
        </w:r>
      </w:ins>
    </w:p>
    <w:p w14:paraId="3420D305" w14:textId="77777777" w:rsidR="00D97FBD" w:rsidRDefault="00D97FBD" w:rsidP="00D97FBD">
      <w:pPr>
        <w:widowControl w:val="0"/>
        <w:autoSpaceDE w:val="0"/>
        <w:autoSpaceDN w:val="0"/>
        <w:adjustRightInd w:val="0"/>
        <w:jc w:val="center"/>
        <w:rPr>
          <w:rFonts w:ascii="Arial" w:hAnsi="Arial" w:cs="Arial"/>
          <w:color w:val="000090"/>
          <w:sz w:val="26"/>
          <w:szCs w:val="26"/>
        </w:rPr>
      </w:pPr>
    </w:p>
    <w:tbl>
      <w:tblPr>
        <w:tblStyle w:val="TableGrid"/>
        <w:tblW w:w="0" w:type="auto"/>
        <w:tblLook w:val="04A0" w:firstRow="1" w:lastRow="0" w:firstColumn="1" w:lastColumn="0" w:noHBand="0" w:noVBand="1"/>
      </w:tblPr>
      <w:tblGrid>
        <w:gridCol w:w="1908"/>
        <w:gridCol w:w="4320"/>
        <w:gridCol w:w="3924"/>
      </w:tblGrid>
      <w:tr w:rsidR="007B05DE" w:rsidRPr="00D97FBD" w14:paraId="78583257" w14:textId="77777777" w:rsidTr="008F67D4">
        <w:tc>
          <w:tcPr>
            <w:tcW w:w="1908" w:type="dxa"/>
          </w:tcPr>
          <w:p w14:paraId="08E3914B" w14:textId="719874C0" w:rsidR="007B05DE" w:rsidRPr="00D97FBD" w:rsidRDefault="000A463A" w:rsidP="00040B9A">
            <w:pPr>
              <w:widowControl w:val="0"/>
              <w:autoSpaceDE w:val="0"/>
              <w:autoSpaceDN w:val="0"/>
              <w:adjustRightInd w:val="0"/>
              <w:jc w:val="both"/>
              <w:rPr>
                <w:rFonts w:ascii="Arial" w:hAnsi="Arial" w:cs="Arial"/>
                <w:b/>
                <w:color w:val="000090"/>
                <w:sz w:val="26"/>
                <w:szCs w:val="26"/>
              </w:rPr>
            </w:pPr>
            <w:r w:rsidRPr="00D97FBD">
              <w:rPr>
                <w:rFonts w:ascii="Arial" w:hAnsi="Arial" w:cs="Arial"/>
                <w:b/>
                <w:color w:val="000090"/>
                <w:sz w:val="26"/>
                <w:szCs w:val="26"/>
              </w:rPr>
              <w:t>Indices</w:t>
            </w:r>
          </w:p>
        </w:tc>
        <w:tc>
          <w:tcPr>
            <w:tcW w:w="4320" w:type="dxa"/>
          </w:tcPr>
          <w:p w14:paraId="1D4993FC" w14:textId="45103020" w:rsidR="007B05DE" w:rsidRPr="00D97FBD" w:rsidRDefault="007B05DE" w:rsidP="00040B9A">
            <w:pPr>
              <w:widowControl w:val="0"/>
              <w:autoSpaceDE w:val="0"/>
              <w:autoSpaceDN w:val="0"/>
              <w:adjustRightInd w:val="0"/>
              <w:jc w:val="both"/>
              <w:rPr>
                <w:rFonts w:ascii="Arial" w:hAnsi="Arial" w:cs="Arial"/>
                <w:b/>
                <w:color w:val="000090"/>
                <w:sz w:val="26"/>
                <w:szCs w:val="26"/>
              </w:rPr>
            </w:pPr>
            <w:proofErr w:type="spellStart"/>
            <w:r w:rsidRPr="00D97FBD">
              <w:rPr>
                <w:rFonts w:ascii="Arial" w:hAnsi="Arial" w:cs="Arial"/>
                <w:b/>
                <w:color w:val="000090"/>
                <w:sz w:val="26"/>
                <w:szCs w:val="26"/>
              </w:rPr>
              <w:t>Sillmann</w:t>
            </w:r>
            <w:proofErr w:type="spellEnd"/>
            <w:r w:rsidRPr="00D97FBD">
              <w:rPr>
                <w:rFonts w:ascii="Arial" w:hAnsi="Arial" w:cs="Arial"/>
                <w:b/>
                <w:color w:val="000090"/>
                <w:sz w:val="26"/>
                <w:szCs w:val="26"/>
              </w:rPr>
              <w:t xml:space="preserve"> et al. (2013)</w:t>
            </w:r>
          </w:p>
        </w:tc>
        <w:tc>
          <w:tcPr>
            <w:tcW w:w="3924" w:type="dxa"/>
          </w:tcPr>
          <w:p w14:paraId="2ABEE4B1" w14:textId="58B8243B" w:rsidR="007B05DE" w:rsidRPr="00D97FBD" w:rsidRDefault="007B05DE" w:rsidP="00040B9A">
            <w:pPr>
              <w:widowControl w:val="0"/>
              <w:autoSpaceDE w:val="0"/>
              <w:autoSpaceDN w:val="0"/>
              <w:adjustRightInd w:val="0"/>
              <w:jc w:val="both"/>
              <w:rPr>
                <w:rFonts w:ascii="Arial" w:hAnsi="Arial" w:cs="Arial"/>
                <w:b/>
                <w:color w:val="000090"/>
                <w:sz w:val="26"/>
                <w:szCs w:val="26"/>
              </w:rPr>
            </w:pPr>
            <w:r w:rsidRPr="00D97FBD">
              <w:rPr>
                <w:rFonts w:ascii="Arial" w:hAnsi="Arial" w:cs="Arial"/>
                <w:b/>
                <w:color w:val="000090"/>
                <w:sz w:val="26"/>
                <w:szCs w:val="26"/>
              </w:rPr>
              <w:t>Our study</w:t>
            </w:r>
          </w:p>
        </w:tc>
      </w:tr>
      <w:tr w:rsidR="007B05DE" w14:paraId="1149FF04" w14:textId="77777777" w:rsidTr="008F67D4">
        <w:tc>
          <w:tcPr>
            <w:tcW w:w="1908" w:type="dxa"/>
          </w:tcPr>
          <w:p w14:paraId="6A901DDA" w14:textId="6C8A0FF5" w:rsidR="007B05DE" w:rsidRPr="00D97FBD" w:rsidRDefault="007B05DE" w:rsidP="006E46E5">
            <w:pPr>
              <w:widowControl w:val="0"/>
              <w:autoSpaceDE w:val="0"/>
              <w:autoSpaceDN w:val="0"/>
              <w:adjustRightInd w:val="0"/>
              <w:jc w:val="both"/>
              <w:rPr>
                <w:rFonts w:ascii="Arial" w:hAnsi="Arial" w:cs="Arial"/>
                <w:b/>
                <w:color w:val="000090"/>
                <w:sz w:val="26"/>
                <w:szCs w:val="26"/>
              </w:rPr>
            </w:pPr>
            <w:r w:rsidRPr="00D97FBD">
              <w:rPr>
                <w:rFonts w:ascii="Arial" w:hAnsi="Arial" w:cs="Arial"/>
                <w:b/>
                <w:color w:val="000090"/>
                <w:sz w:val="26"/>
                <w:szCs w:val="26"/>
              </w:rPr>
              <w:t>Overal</w:t>
            </w:r>
            <w:r w:rsidR="006E46E5" w:rsidRPr="00D97FBD">
              <w:rPr>
                <w:rFonts w:ascii="Arial" w:hAnsi="Arial" w:cs="Arial"/>
                <w:b/>
                <w:color w:val="000090"/>
                <w:sz w:val="26"/>
                <w:szCs w:val="26"/>
              </w:rPr>
              <w:t xml:space="preserve">l mean </w:t>
            </w:r>
            <w:r w:rsidRPr="00D97FBD">
              <w:rPr>
                <w:rFonts w:ascii="Arial" w:hAnsi="Arial" w:cs="Arial"/>
                <w:b/>
                <w:color w:val="000090"/>
                <w:sz w:val="26"/>
                <w:szCs w:val="26"/>
              </w:rPr>
              <w:t>precipitation</w:t>
            </w:r>
          </w:p>
        </w:tc>
        <w:tc>
          <w:tcPr>
            <w:tcW w:w="4320" w:type="dxa"/>
          </w:tcPr>
          <w:p w14:paraId="35D623EA" w14:textId="04FCCFC3" w:rsidR="007B05DE" w:rsidRDefault="000A463A"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Projected to increase in the 21</w:t>
            </w:r>
            <w:r w:rsidRPr="003D67A9">
              <w:rPr>
                <w:rFonts w:ascii="Arial" w:hAnsi="Arial" w:cs="Arial"/>
                <w:color w:val="000090"/>
                <w:sz w:val="26"/>
                <w:szCs w:val="26"/>
              </w:rPr>
              <w:t>st</w:t>
            </w:r>
            <w:r>
              <w:rPr>
                <w:rFonts w:ascii="Arial" w:hAnsi="Arial" w:cs="Arial"/>
                <w:color w:val="000090"/>
                <w:sz w:val="26"/>
                <w:szCs w:val="26"/>
              </w:rPr>
              <w:t xml:space="preserve"> century</w:t>
            </w:r>
            <w:r w:rsidR="004A4012">
              <w:rPr>
                <w:rFonts w:ascii="Arial" w:hAnsi="Arial" w:cs="Arial"/>
                <w:color w:val="000090"/>
                <w:sz w:val="26"/>
                <w:szCs w:val="26"/>
              </w:rPr>
              <w:t xml:space="preserve"> for PRCPTOT (</w:t>
            </w:r>
            <w:r w:rsidR="004A4012" w:rsidRPr="008F67D4">
              <w:rPr>
                <w:rFonts w:ascii="Arial" w:hAnsi="Arial" w:cs="Arial"/>
                <w:color w:val="000090"/>
                <w:sz w:val="26"/>
                <w:szCs w:val="26"/>
              </w:rPr>
              <w:t>total wet-day precipitation</w:t>
            </w:r>
            <w:r w:rsidR="004A4012">
              <w:rPr>
                <w:rFonts w:ascii="Arial" w:hAnsi="Arial" w:cs="Arial"/>
                <w:color w:val="000090"/>
                <w:sz w:val="26"/>
                <w:szCs w:val="26"/>
              </w:rPr>
              <w:t>) and SDII by 9% and 12%, respectively, by year 2100</w:t>
            </w:r>
            <w:r w:rsidR="00C56203">
              <w:rPr>
                <w:rFonts w:ascii="Arial" w:hAnsi="Arial" w:cs="Arial"/>
                <w:color w:val="000090"/>
                <w:sz w:val="26"/>
                <w:szCs w:val="26"/>
              </w:rPr>
              <w:t>, globally land-averaged</w:t>
            </w:r>
            <w:r w:rsidR="00C947E1">
              <w:rPr>
                <w:rFonts w:ascii="Arial" w:hAnsi="Arial" w:cs="Arial"/>
                <w:color w:val="000090"/>
                <w:sz w:val="26"/>
                <w:szCs w:val="26"/>
              </w:rPr>
              <w:t xml:space="preserve">, compared to </w:t>
            </w:r>
            <w:r w:rsidR="00C947E1" w:rsidRPr="003F6B6B">
              <w:rPr>
                <w:rFonts w:ascii="Arial" w:hAnsi="Arial" w:cs="Arial"/>
                <w:color w:val="000090"/>
                <w:sz w:val="26"/>
                <w:szCs w:val="26"/>
              </w:rPr>
              <w:t>the reference period 1981-2000</w:t>
            </w:r>
            <w:r w:rsidR="00C947E1">
              <w:rPr>
                <w:rFonts w:ascii="Arial" w:hAnsi="Arial" w:cs="Arial"/>
                <w:color w:val="000090"/>
                <w:sz w:val="26"/>
                <w:szCs w:val="26"/>
              </w:rPr>
              <w:t>.</w:t>
            </w:r>
          </w:p>
        </w:tc>
        <w:tc>
          <w:tcPr>
            <w:tcW w:w="3924" w:type="dxa"/>
          </w:tcPr>
          <w:p w14:paraId="732C9B2D" w14:textId="7A9CF389" w:rsidR="007B05DE" w:rsidRDefault="003A70A0" w:rsidP="004A4012">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Projected </w:t>
            </w:r>
            <w:r w:rsidR="00BC586C">
              <w:rPr>
                <w:rFonts w:ascii="Arial" w:hAnsi="Arial" w:cs="Arial"/>
                <w:color w:val="000090"/>
                <w:sz w:val="26"/>
                <w:szCs w:val="26"/>
              </w:rPr>
              <w:t>i</w:t>
            </w:r>
            <w:r w:rsidR="00EE2B56">
              <w:rPr>
                <w:rFonts w:ascii="Arial" w:hAnsi="Arial" w:cs="Arial"/>
                <w:color w:val="000090"/>
                <w:sz w:val="26"/>
                <w:szCs w:val="26"/>
              </w:rPr>
              <w:t xml:space="preserve">ncreasing trend holds </w:t>
            </w:r>
            <w:r w:rsidR="00546FB3">
              <w:rPr>
                <w:rFonts w:ascii="Arial" w:hAnsi="Arial" w:cs="Arial"/>
                <w:color w:val="000090"/>
                <w:sz w:val="26"/>
                <w:szCs w:val="26"/>
              </w:rPr>
              <w:t xml:space="preserve">for mean </w:t>
            </w:r>
            <w:proofErr w:type="spellStart"/>
            <w:r w:rsidR="00546FB3">
              <w:rPr>
                <w:rFonts w:ascii="Arial" w:hAnsi="Arial" w:cs="Arial"/>
                <w:color w:val="000090"/>
                <w:sz w:val="26"/>
                <w:szCs w:val="26"/>
              </w:rPr>
              <w:t>Pr</w:t>
            </w:r>
            <w:proofErr w:type="spellEnd"/>
            <w:r w:rsidR="00546FB3">
              <w:rPr>
                <w:rFonts w:ascii="Arial" w:hAnsi="Arial" w:cs="Arial"/>
                <w:color w:val="000090"/>
                <w:sz w:val="26"/>
                <w:szCs w:val="26"/>
              </w:rPr>
              <w:t xml:space="preserve"> and SDII </w:t>
            </w:r>
            <w:r w:rsidR="00EE2B56">
              <w:rPr>
                <w:rFonts w:ascii="Arial" w:hAnsi="Arial" w:cs="Arial"/>
                <w:color w:val="000090"/>
                <w:sz w:val="26"/>
                <w:szCs w:val="26"/>
              </w:rPr>
              <w:t xml:space="preserve">in the future and </w:t>
            </w:r>
            <w:r w:rsidR="008C17BB">
              <w:rPr>
                <w:rFonts w:ascii="Arial" w:hAnsi="Arial" w:cs="Arial"/>
                <w:color w:val="000090"/>
                <w:sz w:val="26"/>
                <w:szCs w:val="26"/>
              </w:rPr>
              <w:t>intensifies through the end of 21</w:t>
            </w:r>
            <w:r w:rsidR="008C17BB" w:rsidRPr="003D67A9">
              <w:rPr>
                <w:rFonts w:ascii="Arial" w:hAnsi="Arial" w:cs="Arial"/>
                <w:color w:val="000090"/>
                <w:sz w:val="26"/>
                <w:szCs w:val="26"/>
              </w:rPr>
              <w:t>st</w:t>
            </w:r>
            <w:r w:rsidR="008C17BB">
              <w:rPr>
                <w:rFonts w:ascii="Arial" w:hAnsi="Arial" w:cs="Arial"/>
                <w:color w:val="000090"/>
                <w:sz w:val="26"/>
                <w:szCs w:val="26"/>
              </w:rPr>
              <w:t xml:space="preserve"> century</w:t>
            </w:r>
            <w:r w:rsidR="00DF08D9">
              <w:rPr>
                <w:rFonts w:ascii="Arial" w:hAnsi="Arial" w:cs="Arial"/>
                <w:color w:val="000090"/>
                <w:sz w:val="26"/>
                <w:szCs w:val="26"/>
              </w:rPr>
              <w:t xml:space="preserve"> (2075-2100)</w:t>
            </w:r>
            <w:r w:rsidR="00546FB3">
              <w:rPr>
                <w:rFonts w:ascii="Arial" w:hAnsi="Arial" w:cs="Arial"/>
                <w:color w:val="000090"/>
                <w:sz w:val="26"/>
                <w:szCs w:val="26"/>
              </w:rPr>
              <w:t xml:space="preserve"> over most sub-regions of west U.S</w:t>
            </w:r>
            <w:r w:rsidR="004A4012">
              <w:rPr>
                <w:rFonts w:ascii="Arial" w:hAnsi="Arial" w:cs="Arial"/>
                <w:color w:val="000090"/>
                <w:sz w:val="26"/>
                <w:szCs w:val="26"/>
              </w:rPr>
              <w:t xml:space="preserve"> for about 20-30%</w:t>
            </w:r>
            <w:r w:rsidR="00C947E1">
              <w:rPr>
                <w:rFonts w:ascii="Arial" w:hAnsi="Arial" w:cs="Arial"/>
                <w:color w:val="000090"/>
                <w:sz w:val="26"/>
                <w:szCs w:val="26"/>
              </w:rPr>
              <w:t>, compared to the reference period 1980-2005.</w:t>
            </w:r>
          </w:p>
        </w:tc>
      </w:tr>
      <w:tr w:rsidR="007B05DE" w14:paraId="36C6346E" w14:textId="77777777" w:rsidTr="008F67D4">
        <w:tc>
          <w:tcPr>
            <w:tcW w:w="1908" w:type="dxa"/>
          </w:tcPr>
          <w:p w14:paraId="5EC9050F" w14:textId="406C2680" w:rsidR="007B05DE" w:rsidRPr="00D97FBD" w:rsidRDefault="00546FB3" w:rsidP="00040B9A">
            <w:pPr>
              <w:widowControl w:val="0"/>
              <w:autoSpaceDE w:val="0"/>
              <w:autoSpaceDN w:val="0"/>
              <w:adjustRightInd w:val="0"/>
              <w:jc w:val="both"/>
              <w:rPr>
                <w:rFonts w:ascii="Arial" w:hAnsi="Arial" w:cs="Arial"/>
                <w:b/>
                <w:color w:val="000090"/>
                <w:sz w:val="26"/>
                <w:szCs w:val="26"/>
              </w:rPr>
            </w:pPr>
            <w:r w:rsidRPr="00D97FBD">
              <w:rPr>
                <w:rFonts w:ascii="Arial" w:hAnsi="Arial" w:cs="Arial"/>
                <w:b/>
                <w:color w:val="000090"/>
                <w:sz w:val="26"/>
                <w:szCs w:val="26"/>
              </w:rPr>
              <w:t>Precipitation extremes</w:t>
            </w:r>
          </w:p>
        </w:tc>
        <w:tc>
          <w:tcPr>
            <w:tcW w:w="4320" w:type="dxa"/>
          </w:tcPr>
          <w:p w14:paraId="60D3EAA9" w14:textId="1653F604" w:rsidR="007B05DE" w:rsidRDefault="00546FB3" w:rsidP="00B26F6B">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RX5day (</w:t>
            </w:r>
            <w:r w:rsidRPr="008F67D4">
              <w:rPr>
                <w:rFonts w:ascii="Arial" w:hAnsi="Arial" w:cs="Arial"/>
                <w:color w:val="000090"/>
                <w:sz w:val="26"/>
                <w:szCs w:val="26"/>
              </w:rPr>
              <w:t>monthly or annual maximum o</w:t>
            </w:r>
            <w:r w:rsidR="00D7148F" w:rsidRPr="00D7148F">
              <w:rPr>
                <w:rFonts w:ascii="Arial" w:hAnsi="Arial" w:cs="Arial"/>
                <w:color w:val="000090"/>
                <w:sz w:val="26"/>
                <w:szCs w:val="26"/>
              </w:rPr>
              <w:t>f 5-</w:t>
            </w:r>
            <w:r w:rsidRPr="008F67D4">
              <w:rPr>
                <w:rFonts w:ascii="Arial" w:hAnsi="Arial" w:cs="Arial"/>
                <w:color w:val="000090"/>
                <w:sz w:val="26"/>
                <w:szCs w:val="26"/>
              </w:rPr>
              <w:t>day precipitation accumulations</w:t>
            </w:r>
            <w:r>
              <w:rPr>
                <w:rFonts w:ascii="Arial" w:hAnsi="Arial" w:cs="Arial"/>
                <w:color w:val="000090"/>
                <w:sz w:val="26"/>
                <w:szCs w:val="26"/>
              </w:rPr>
              <w:t xml:space="preserve">) </w:t>
            </w:r>
            <w:r w:rsidR="003A70A0">
              <w:rPr>
                <w:rFonts w:ascii="Arial" w:hAnsi="Arial" w:cs="Arial"/>
                <w:color w:val="000090"/>
                <w:sz w:val="26"/>
                <w:szCs w:val="26"/>
              </w:rPr>
              <w:t>is projected to</w:t>
            </w:r>
            <w:r w:rsidR="004A1E73">
              <w:rPr>
                <w:rFonts w:ascii="Arial" w:hAnsi="Arial" w:cs="Arial"/>
                <w:color w:val="000090"/>
                <w:sz w:val="26"/>
                <w:szCs w:val="26"/>
              </w:rPr>
              <w:t xml:space="preserve"> increase by 20%, representing a more extreme precipitation distribution</w:t>
            </w:r>
            <w:r w:rsidR="00B26F6B">
              <w:rPr>
                <w:rFonts w:ascii="Arial" w:hAnsi="Arial" w:cs="Arial"/>
                <w:color w:val="000090"/>
                <w:sz w:val="26"/>
                <w:szCs w:val="26"/>
              </w:rPr>
              <w:t xml:space="preserve"> across most regions (covering the west U.S. area).</w:t>
            </w:r>
          </w:p>
        </w:tc>
        <w:tc>
          <w:tcPr>
            <w:tcW w:w="3924" w:type="dxa"/>
          </w:tcPr>
          <w:p w14:paraId="5CBE19FF" w14:textId="31EA93AD" w:rsidR="002D61B4" w:rsidRPr="008F67D4" w:rsidRDefault="0014606B" w:rsidP="008F67D4">
            <w:pPr>
              <w:widowControl w:val="0"/>
              <w:tabs>
                <w:tab w:val="left" w:pos="220"/>
                <w:tab w:val="left" w:pos="720"/>
              </w:tabs>
              <w:autoSpaceDE w:val="0"/>
              <w:autoSpaceDN w:val="0"/>
              <w:adjustRightInd w:val="0"/>
              <w:spacing w:after="240"/>
              <w:rPr>
                <w:rFonts w:ascii="Arial" w:hAnsi="Arial" w:cs="Arial"/>
                <w:color w:val="000090"/>
                <w:sz w:val="26"/>
                <w:szCs w:val="26"/>
              </w:rPr>
            </w:pPr>
            <w:r w:rsidRPr="008F67D4">
              <w:rPr>
                <w:rFonts w:ascii="Arial" w:hAnsi="Arial" w:cs="Arial"/>
                <w:color w:val="000090"/>
                <w:sz w:val="26"/>
                <w:szCs w:val="26"/>
              </w:rPr>
              <w:t>For the most extreme precipitation events (</w:t>
            </w:r>
            <w:proofErr w:type="spellStart"/>
            <w:r w:rsidRPr="008F67D4">
              <w:rPr>
                <w:rFonts w:ascii="Arial" w:hAnsi="Arial" w:cs="Arial"/>
                <w:color w:val="000090"/>
                <w:sz w:val="26"/>
                <w:szCs w:val="26"/>
              </w:rPr>
              <w:t>Pr</w:t>
            </w:r>
            <w:proofErr w:type="spellEnd"/>
            <w:r w:rsidRPr="008F67D4">
              <w:rPr>
                <w:rFonts w:ascii="Arial" w:hAnsi="Arial" w:cs="Arial"/>
                <w:color w:val="000090"/>
                <w:sz w:val="26"/>
                <w:szCs w:val="26"/>
              </w:rPr>
              <w:t xml:space="preserve"> &gt; 40 mm/day), there is a statistically significant increase along the northwest coast (≥ 60%), the Cascades </w:t>
            </w:r>
            <w:r w:rsidR="00783E49">
              <w:rPr>
                <w:rFonts w:ascii="Arial" w:hAnsi="Arial" w:cs="Arial"/>
                <w:color w:val="000090"/>
                <w:sz w:val="26"/>
                <w:szCs w:val="26"/>
              </w:rPr>
              <w:t>(</w:t>
            </w:r>
            <w:r w:rsidR="00C82BC9">
              <w:rPr>
                <w:rFonts w:ascii="Arial" w:hAnsi="Arial" w:cs="Arial"/>
                <w:color w:val="000090"/>
                <w:sz w:val="26"/>
                <w:szCs w:val="26"/>
              </w:rPr>
              <w:t>~</w:t>
            </w:r>
            <w:r w:rsidRPr="008F67D4">
              <w:rPr>
                <w:rFonts w:ascii="Arial" w:hAnsi="Arial" w:cs="Arial"/>
                <w:color w:val="000090"/>
                <w:sz w:val="26"/>
                <w:szCs w:val="26"/>
              </w:rPr>
              <w:t>50%) and Northern Roc</w:t>
            </w:r>
            <w:r w:rsidR="002D61B4" w:rsidRPr="008F67D4">
              <w:rPr>
                <w:rFonts w:ascii="Arial" w:hAnsi="Arial" w:cs="Arial"/>
                <w:color w:val="000090"/>
                <w:sz w:val="26"/>
                <w:szCs w:val="26"/>
              </w:rPr>
              <w:t>kies (≥ 60%) by end-of-century.</w:t>
            </w:r>
          </w:p>
          <w:p w14:paraId="3CDE49E9" w14:textId="7745601B" w:rsidR="007B05DE" w:rsidRPr="003D67A9" w:rsidRDefault="002D61B4" w:rsidP="008F67D4">
            <w:pPr>
              <w:widowControl w:val="0"/>
              <w:tabs>
                <w:tab w:val="left" w:pos="220"/>
                <w:tab w:val="left" w:pos="720"/>
              </w:tabs>
              <w:autoSpaceDE w:val="0"/>
              <w:autoSpaceDN w:val="0"/>
              <w:adjustRightInd w:val="0"/>
              <w:spacing w:after="240"/>
              <w:rPr>
                <w:rFonts w:ascii="Arial" w:hAnsi="Arial" w:cs="Arial"/>
                <w:color w:val="000090"/>
                <w:sz w:val="26"/>
                <w:szCs w:val="26"/>
              </w:rPr>
            </w:pPr>
            <w:r w:rsidRPr="008F67D4">
              <w:rPr>
                <w:rFonts w:ascii="Arial" w:hAnsi="Arial" w:cs="Arial"/>
                <w:color w:val="000090"/>
                <w:sz w:val="26"/>
                <w:szCs w:val="26"/>
              </w:rPr>
              <w:t xml:space="preserve">Significant increases are also apparent along the Klamath range in California of about 20-40% from </w:t>
            </w:r>
            <w:proofErr w:type="spellStart"/>
            <w:r w:rsidRPr="003B64EE">
              <w:rPr>
                <w:rFonts w:ascii="Arial" w:hAnsi="Arial" w:cs="Arial"/>
                <w:i/>
                <w:color w:val="000090"/>
                <w:sz w:val="26"/>
                <w:szCs w:val="26"/>
              </w:rPr>
              <w:t>hist</w:t>
            </w:r>
            <w:proofErr w:type="spellEnd"/>
            <w:r w:rsidRPr="008F67D4">
              <w:rPr>
                <w:rFonts w:ascii="Arial" w:hAnsi="Arial" w:cs="Arial"/>
                <w:color w:val="000090"/>
                <w:sz w:val="26"/>
                <w:szCs w:val="26"/>
              </w:rPr>
              <w:t xml:space="preserve"> to </w:t>
            </w:r>
            <w:r w:rsidRPr="003B64EE">
              <w:rPr>
                <w:rFonts w:ascii="Arial" w:hAnsi="Arial" w:cs="Arial"/>
                <w:i/>
                <w:color w:val="000090"/>
                <w:sz w:val="26"/>
                <w:szCs w:val="26"/>
              </w:rPr>
              <w:t>end</w:t>
            </w:r>
            <w:r w:rsidRPr="008F67D4">
              <w:rPr>
                <w:rFonts w:ascii="Arial" w:hAnsi="Arial" w:cs="Arial"/>
                <w:color w:val="000090"/>
                <w:sz w:val="26"/>
                <w:szCs w:val="26"/>
              </w:rPr>
              <w:t xml:space="preserve">. </w:t>
            </w:r>
          </w:p>
        </w:tc>
      </w:tr>
      <w:tr w:rsidR="007B05DE" w14:paraId="66BACA51" w14:textId="77777777" w:rsidTr="008F67D4">
        <w:tc>
          <w:tcPr>
            <w:tcW w:w="1908" w:type="dxa"/>
          </w:tcPr>
          <w:p w14:paraId="6CD6300F" w14:textId="03F828DA" w:rsidR="007B05DE" w:rsidRPr="00D97FBD" w:rsidRDefault="00C947E1" w:rsidP="00040B9A">
            <w:pPr>
              <w:widowControl w:val="0"/>
              <w:autoSpaceDE w:val="0"/>
              <w:autoSpaceDN w:val="0"/>
              <w:adjustRightInd w:val="0"/>
              <w:jc w:val="both"/>
              <w:rPr>
                <w:rFonts w:ascii="Arial" w:hAnsi="Arial" w:cs="Arial"/>
                <w:b/>
                <w:color w:val="000090"/>
                <w:sz w:val="26"/>
                <w:szCs w:val="26"/>
              </w:rPr>
            </w:pPr>
            <w:r w:rsidRPr="00D97FBD">
              <w:rPr>
                <w:rFonts w:ascii="Arial" w:hAnsi="Arial" w:cs="Arial"/>
                <w:b/>
                <w:color w:val="000090"/>
                <w:sz w:val="26"/>
                <w:szCs w:val="26"/>
              </w:rPr>
              <w:t>Precipitation contributions</w:t>
            </w:r>
          </w:p>
        </w:tc>
        <w:tc>
          <w:tcPr>
            <w:tcW w:w="4320" w:type="dxa"/>
          </w:tcPr>
          <w:p w14:paraId="6FFE8FF4" w14:textId="34F8C24F" w:rsidR="007B05DE" w:rsidRDefault="00C947E1" w:rsidP="00B946F0">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C</w:t>
            </w:r>
            <w:r w:rsidRPr="003F6B6B">
              <w:rPr>
                <w:rFonts w:ascii="Arial" w:hAnsi="Arial" w:cs="Arial"/>
                <w:color w:val="000090"/>
                <w:sz w:val="26"/>
                <w:szCs w:val="26"/>
              </w:rPr>
              <w:t>ontribution of very wet days</w:t>
            </w:r>
            <w:r w:rsidR="0089399C">
              <w:rPr>
                <w:rFonts w:ascii="Arial" w:hAnsi="Arial" w:cs="Arial"/>
                <w:color w:val="000090"/>
                <w:sz w:val="26"/>
                <w:szCs w:val="26"/>
              </w:rPr>
              <w:t xml:space="preserve"> (R95p, days</w:t>
            </w:r>
            <w:r w:rsidR="00B946F0">
              <w:rPr>
                <w:rFonts w:ascii="Arial" w:hAnsi="Arial" w:cs="Arial"/>
                <w:color w:val="000090"/>
                <w:sz w:val="26"/>
                <w:szCs w:val="26"/>
              </w:rPr>
              <w:t xml:space="preserve"> with </w:t>
            </w:r>
            <w:proofErr w:type="spellStart"/>
            <w:r w:rsidR="00B946F0">
              <w:rPr>
                <w:rFonts w:ascii="Arial" w:hAnsi="Arial" w:cs="Arial"/>
                <w:color w:val="000090"/>
                <w:sz w:val="26"/>
                <w:szCs w:val="26"/>
              </w:rPr>
              <w:t>Pr</w:t>
            </w:r>
            <w:proofErr w:type="spellEnd"/>
            <w:r w:rsidR="00B946F0">
              <w:rPr>
                <w:rFonts w:ascii="Arial" w:hAnsi="Arial" w:cs="Arial"/>
                <w:color w:val="000090"/>
                <w:sz w:val="26"/>
                <w:szCs w:val="26"/>
              </w:rPr>
              <w:t xml:space="preserve"> greater than the 95</w:t>
            </w:r>
            <w:r w:rsidR="00B946F0" w:rsidRPr="003D67A9">
              <w:rPr>
                <w:rFonts w:ascii="Arial" w:hAnsi="Arial" w:cs="Arial"/>
                <w:color w:val="000090"/>
                <w:sz w:val="26"/>
                <w:szCs w:val="26"/>
              </w:rPr>
              <w:t>th</w:t>
            </w:r>
            <w:r w:rsidR="00B946F0">
              <w:rPr>
                <w:rFonts w:ascii="Arial" w:hAnsi="Arial" w:cs="Arial"/>
                <w:color w:val="000090"/>
                <w:sz w:val="26"/>
                <w:szCs w:val="26"/>
              </w:rPr>
              <w:t xml:space="preserve"> </w:t>
            </w:r>
            <w:r w:rsidR="00DC2DF0">
              <w:rPr>
                <w:rFonts w:ascii="Arial" w:hAnsi="Arial" w:cs="Arial"/>
                <w:color w:val="000090"/>
                <w:sz w:val="26"/>
                <w:szCs w:val="26"/>
              </w:rPr>
              <w:t xml:space="preserve">percentile of the wet </w:t>
            </w:r>
            <w:r w:rsidR="00B946F0">
              <w:rPr>
                <w:rFonts w:ascii="Arial" w:hAnsi="Arial" w:cs="Arial"/>
                <w:color w:val="000090"/>
                <w:sz w:val="26"/>
                <w:szCs w:val="26"/>
              </w:rPr>
              <w:t>days</w:t>
            </w:r>
            <w:r w:rsidR="00EA1C1D">
              <w:rPr>
                <w:rFonts w:ascii="Arial" w:hAnsi="Arial" w:cs="Arial"/>
                <w:color w:val="000090"/>
                <w:sz w:val="26"/>
                <w:szCs w:val="26"/>
              </w:rPr>
              <w:t xml:space="preserve"> (</w:t>
            </w:r>
            <w:proofErr w:type="spellStart"/>
            <w:r w:rsidR="00EA1C1D">
              <w:rPr>
                <w:rFonts w:ascii="Arial" w:hAnsi="Arial" w:cs="Arial"/>
                <w:color w:val="000090"/>
                <w:sz w:val="26"/>
                <w:szCs w:val="26"/>
              </w:rPr>
              <w:t>Pr</w:t>
            </w:r>
            <w:proofErr w:type="spellEnd"/>
            <w:r w:rsidR="00EA1C1D">
              <w:rPr>
                <w:rFonts w:ascii="Arial" w:hAnsi="Arial" w:cs="Arial"/>
                <w:color w:val="000090"/>
                <w:sz w:val="26"/>
                <w:szCs w:val="26"/>
              </w:rPr>
              <w:t>&gt;1mm</w:t>
            </w:r>
            <w:r w:rsidR="00AD39DE">
              <w:rPr>
                <w:rFonts w:ascii="Arial" w:hAnsi="Arial" w:cs="Arial"/>
                <w:color w:val="000090"/>
                <w:sz w:val="26"/>
                <w:szCs w:val="26"/>
              </w:rPr>
              <w:t>)</w:t>
            </w:r>
            <w:r w:rsidR="0089399C">
              <w:rPr>
                <w:rFonts w:ascii="Arial" w:hAnsi="Arial" w:cs="Arial"/>
                <w:color w:val="000090"/>
                <w:sz w:val="26"/>
                <w:szCs w:val="26"/>
              </w:rPr>
              <w:t>)</w:t>
            </w:r>
            <w:r w:rsidRPr="003F6B6B">
              <w:rPr>
                <w:rFonts w:ascii="Arial" w:hAnsi="Arial" w:cs="Arial"/>
                <w:color w:val="000090"/>
                <w:sz w:val="26"/>
                <w:szCs w:val="26"/>
              </w:rPr>
              <w:t xml:space="preserve"> to the annual total wet-day precipitation</w:t>
            </w:r>
            <w:r w:rsidR="0089399C">
              <w:rPr>
                <w:rFonts w:ascii="Arial" w:hAnsi="Arial" w:cs="Arial"/>
                <w:color w:val="000090"/>
                <w:sz w:val="26"/>
                <w:szCs w:val="26"/>
              </w:rPr>
              <w:t xml:space="preserve"> </w:t>
            </w:r>
            <w:r w:rsidRPr="003F6B6B">
              <w:rPr>
                <w:rFonts w:ascii="Arial" w:hAnsi="Arial" w:cs="Arial"/>
                <w:color w:val="000090"/>
                <w:sz w:val="26"/>
                <w:szCs w:val="26"/>
              </w:rPr>
              <w:t>has generally increased by the end of 21st century (period 2081-2100</w:t>
            </w:r>
            <w:r>
              <w:rPr>
                <w:rFonts w:ascii="Arial" w:hAnsi="Arial" w:cs="Arial"/>
                <w:color w:val="000090"/>
                <w:sz w:val="26"/>
                <w:szCs w:val="26"/>
              </w:rPr>
              <w:t>).</w:t>
            </w:r>
          </w:p>
        </w:tc>
        <w:tc>
          <w:tcPr>
            <w:tcW w:w="3924" w:type="dxa"/>
          </w:tcPr>
          <w:p w14:paraId="12D79536" w14:textId="16A98B23" w:rsidR="00125A67" w:rsidRPr="008F67D4" w:rsidRDefault="00125A67" w:rsidP="008F67D4">
            <w:pPr>
              <w:widowControl w:val="0"/>
              <w:tabs>
                <w:tab w:val="left" w:pos="220"/>
                <w:tab w:val="left" w:pos="720"/>
              </w:tabs>
              <w:autoSpaceDE w:val="0"/>
              <w:autoSpaceDN w:val="0"/>
              <w:adjustRightInd w:val="0"/>
              <w:spacing w:after="240"/>
              <w:rPr>
                <w:rFonts w:ascii="Arial" w:hAnsi="Arial" w:cs="Arial"/>
                <w:color w:val="000090"/>
                <w:sz w:val="26"/>
                <w:szCs w:val="26"/>
              </w:rPr>
            </w:pPr>
            <w:r w:rsidRPr="008F67D4">
              <w:rPr>
                <w:rFonts w:ascii="Arial" w:hAnsi="Arial" w:cs="Arial"/>
                <w:color w:val="000090"/>
                <w:sz w:val="26"/>
                <w:szCs w:val="26"/>
              </w:rPr>
              <w:t xml:space="preserve">Changes in accumulated precipitation for these events are consistent with the change in their frequency. </w:t>
            </w:r>
          </w:p>
          <w:p w14:paraId="13E5820C" w14:textId="77777777" w:rsidR="007B05DE" w:rsidRDefault="007B05DE" w:rsidP="00040B9A">
            <w:pPr>
              <w:widowControl w:val="0"/>
              <w:autoSpaceDE w:val="0"/>
              <w:autoSpaceDN w:val="0"/>
              <w:adjustRightInd w:val="0"/>
              <w:jc w:val="both"/>
              <w:rPr>
                <w:rFonts w:ascii="Arial" w:hAnsi="Arial" w:cs="Arial"/>
                <w:color w:val="000090"/>
                <w:sz w:val="26"/>
                <w:szCs w:val="26"/>
              </w:rPr>
            </w:pPr>
          </w:p>
        </w:tc>
      </w:tr>
    </w:tbl>
    <w:p w14:paraId="1490A8CF" w14:textId="77777777" w:rsidR="0020725A" w:rsidRDefault="0020725A" w:rsidP="00040B9A">
      <w:pPr>
        <w:widowControl w:val="0"/>
        <w:autoSpaceDE w:val="0"/>
        <w:autoSpaceDN w:val="0"/>
        <w:adjustRightInd w:val="0"/>
        <w:jc w:val="both"/>
        <w:rPr>
          <w:rFonts w:ascii="Arial" w:hAnsi="Arial" w:cs="Arial"/>
          <w:color w:val="000090"/>
          <w:sz w:val="26"/>
          <w:szCs w:val="26"/>
        </w:rPr>
      </w:pPr>
    </w:p>
    <w:p w14:paraId="12424D00" w14:textId="77777777" w:rsidR="0020725A" w:rsidRDefault="0020725A" w:rsidP="00040B9A">
      <w:pPr>
        <w:widowControl w:val="0"/>
        <w:autoSpaceDE w:val="0"/>
        <w:autoSpaceDN w:val="0"/>
        <w:adjustRightInd w:val="0"/>
        <w:jc w:val="both"/>
        <w:rPr>
          <w:rFonts w:ascii="Arial" w:hAnsi="Arial" w:cs="Arial"/>
          <w:color w:val="000090"/>
          <w:sz w:val="26"/>
          <w:szCs w:val="26"/>
        </w:rPr>
      </w:pPr>
    </w:p>
    <w:p w14:paraId="1F22A246" w14:textId="74BD99A0" w:rsidR="000B46EC" w:rsidRDefault="000B46EC" w:rsidP="00040B9A">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As for the model agreement within CMIP5 ensemble, </w:t>
      </w:r>
      <w:proofErr w:type="spellStart"/>
      <w:r w:rsidR="007D67B9" w:rsidRPr="003F6B6B">
        <w:rPr>
          <w:rFonts w:ascii="Arial" w:hAnsi="Arial" w:cs="Arial"/>
          <w:color w:val="000090"/>
          <w:sz w:val="26"/>
          <w:szCs w:val="26"/>
        </w:rPr>
        <w:t>Sillmann</w:t>
      </w:r>
      <w:proofErr w:type="spellEnd"/>
      <w:r w:rsidR="007D67B9" w:rsidRPr="003F6B6B">
        <w:rPr>
          <w:rFonts w:ascii="Arial" w:hAnsi="Arial" w:cs="Arial"/>
          <w:color w:val="000090"/>
          <w:sz w:val="26"/>
          <w:szCs w:val="26"/>
        </w:rPr>
        <w:t xml:space="preserve"> et al. (2013</w:t>
      </w:r>
      <w:r w:rsidR="0075516F">
        <w:rPr>
          <w:rFonts w:ascii="Arial" w:hAnsi="Arial" w:cs="Arial"/>
          <w:color w:val="000090"/>
          <w:sz w:val="26"/>
          <w:szCs w:val="26"/>
        </w:rPr>
        <w:t>b</w:t>
      </w:r>
      <w:r w:rsidR="007D67B9" w:rsidRPr="003F6B6B">
        <w:rPr>
          <w:rFonts w:ascii="Arial" w:hAnsi="Arial" w:cs="Arial"/>
          <w:color w:val="000090"/>
          <w:sz w:val="26"/>
          <w:szCs w:val="26"/>
        </w:rPr>
        <w:t>)</w:t>
      </w:r>
      <w:r w:rsidR="007D67B9">
        <w:rPr>
          <w:rFonts w:ascii="Arial" w:hAnsi="Arial" w:cs="Arial"/>
          <w:color w:val="000090"/>
          <w:sz w:val="26"/>
          <w:szCs w:val="26"/>
        </w:rPr>
        <w:t xml:space="preserve"> </w:t>
      </w:r>
      <w:r w:rsidR="0075516F">
        <w:rPr>
          <w:rFonts w:ascii="Arial" w:hAnsi="Arial" w:cs="Arial"/>
          <w:color w:val="000090"/>
          <w:sz w:val="26"/>
          <w:szCs w:val="26"/>
        </w:rPr>
        <w:t>state</w:t>
      </w:r>
      <w:r>
        <w:rPr>
          <w:rFonts w:ascii="Arial" w:hAnsi="Arial" w:cs="Arial"/>
          <w:color w:val="000090"/>
          <w:sz w:val="26"/>
          <w:szCs w:val="26"/>
        </w:rPr>
        <w:t xml:space="preserve"> that the changes </w:t>
      </w:r>
      <w:r w:rsidRPr="008F67D4">
        <w:rPr>
          <w:rFonts w:ascii="Arial" w:hAnsi="Arial" w:cs="Arial"/>
          <w:color w:val="000090"/>
          <w:sz w:val="26"/>
          <w:szCs w:val="26"/>
        </w:rPr>
        <w:t>in the precipitation indices are less consistent</w:t>
      </w:r>
      <w:r>
        <w:rPr>
          <w:rFonts w:ascii="Arial" w:hAnsi="Arial" w:cs="Arial"/>
          <w:color w:val="000090"/>
          <w:sz w:val="26"/>
          <w:szCs w:val="26"/>
        </w:rPr>
        <w:t xml:space="preserve"> compared to the temperature indices. However, p</w:t>
      </w:r>
      <w:r w:rsidRPr="003F6B6B">
        <w:rPr>
          <w:rFonts w:ascii="Arial" w:hAnsi="Arial" w:cs="Arial"/>
          <w:color w:val="000090"/>
          <w:sz w:val="26"/>
          <w:szCs w:val="26"/>
        </w:rPr>
        <w:t>rojected changes for the 2046–2065 period intensify toward the end of the century, with overall model agreement on the increases of total wet-day precipitation</w:t>
      </w:r>
      <w:r>
        <w:rPr>
          <w:rFonts w:ascii="Arial" w:hAnsi="Arial" w:cs="Arial"/>
          <w:color w:val="000090"/>
          <w:sz w:val="26"/>
          <w:szCs w:val="26"/>
        </w:rPr>
        <w:t xml:space="preserve"> (PRCPTOT),</w:t>
      </w:r>
      <w:r w:rsidRPr="003F6B6B">
        <w:rPr>
          <w:rFonts w:ascii="Arial" w:hAnsi="Arial" w:cs="Arial"/>
          <w:color w:val="000090"/>
          <w:sz w:val="26"/>
          <w:szCs w:val="26"/>
        </w:rPr>
        <w:t xml:space="preserve"> very wet days </w:t>
      </w:r>
      <w:r w:rsidR="00467486">
        <w:rPr>
          <w:rFonts w:ascii="Arial" w:hAnsi="Arial" w:cs="Arial"/>
          <w:color w:val="000090"/>
          <w:sz w:val="26"/>
          <w:szCs w:val="26"/>
        </w:rPr>
        <w:t xml:space="preserve">(RX5day), </w:t>
      </w:r>
      <w:r w:rsidR="00467486" w:rsidRPr="00467486">
        <w:rPr>
          <w:rFonts w:ascii="Arial" w:hAnsi="Arial" w:cs="Arial"/>
          <w:color w:val="000090"/>
          <w:sz w:val="26"/>
          <w:szCs w:val="26"/>
        </w:rPr>
        <w:t>R95p</w:t>
      </w:r>
      <w:r w:rsidR="00467486">
        <w:rPr>
          <w:rFonts w:ascii="Arial" w:hAnsi="Arial" w:cs="Arial"/>
          <w:color w:val="000090"/>
          <w:sz w:val="26"/>
          <w:szCs w:val="26"/>
        </w:rPr>
        <w:t xml:space="preserve"> </w:t>
      </w:r>
      <w:r w:rsidRPr="003F6B6B">
        <w:rPr>
          <w:rFonts w:ascii="Arial" w:hAnsi="Arial" w:cs="Arial"/>
          <w:color w:val="000090"/>
          <w:sz w:val="26"/>
          <w:szCs w:val="26"/>
        </w:rPr>
        <w:t>and the heavy precipitation days index (R10mm).</w:t>
      </w:r>
    </w:p>
    <w:p w14:paraId="4A164372" w14:textId="77777777" w:rsidR="000B46EC" w:rsidRDefault="000B46EC" w:rsidP="00040B9A">
      <w:pPr>
        <w:widowControl w:val="0"/>
        <w:autoSpaceDE w:val="0"/>
        <w:autoSpaceDN w:val="0"/>
        <w:adjustRightInd w:val="0"/>
        <w:jc w:val="both"/>
        <w:rPr>
          <w:rFonts w:ascii="Arial" w:hAnsi="Arial" w:cs="Arial"/>
          <w:color w:val="000090"/>
          <w:sz w:val="26"/>
          <w:szCs w:val="26"/>
        </w:rPr>
      </w:pPr>
    </w:p>
    <w:p w14:paraId="68C6D496" w14:textId="3A3F7F81" w:rsidR="007D67B9" w:rsidRDefault="000B46EC" w:rsidP="00040B9A">
      <w:pPr>
        <w:widowControl w:val="0"/>
        <w:autoSpaceDE w:val="0"/>
        <w:autoSpaceDN w:val="0"/>
        <w:adjustRightInd w:val="0"/>
        <w:jc w:val="both"/>
        <w:rPr>
          <w:rFonts w:ascii="Arial" w:hAnsi="Arial" w:cs="Arial"/>
          <w:color w:val="000090"/>
          <w:sz w:val="26"/>
          <w:szCs w:val="26"/>
        </w:rPr>
      </w:pPr>
      <w:proofErr w:type="spellStart"/>
      <w:r w:rsidRPr="003F6B6B">
        <w:rPr>
          <w:rFonts w:ascii="Arial" w:hAnsi="Arial" w:cs="Arial"/>
          <w:color w:val="000090"/>
          <w:sz w:val="26"/>
          <w:szCs w:val="26"/>
        </w:rPr>
        <w:t>Sillmann</w:t>
      </w:r>
      <w:proofErr w:type="spellEnd"/>
      <w:r w:rsidRPr="003F6B6B">
        <w:rPr>
          <w:rFonts w:ascii="Arial" w:hAnsi="Arial" w:cs="Arial"/>
          <w:color w:val="000090"/>
          <w:sz w:val="26"/>
          <w:szCs w:val="26"/>
        </w:rPr>
        <w:t xml:space="preserve"> et al. (2013</w:t>
      </w:r>
      <w:r>
        <w:rPr>
          <w:rFonts w:ascii="Arial" w:hAnsi="Arial" w:cs="Arial"/>
          <w:color w:val="000090"/>
          <w:sz w:val="26"/>
          <w:szCs w:val="26"/>
        </w:rPr>
        <w:t>a</w:t>
      </w:r>
      <w:r w:rsidRPr="003F6B6B">
        <w:rPr>
          <w:rFonts w:ascii="Arial" w:hAnsi="Arial" w:cs="Arial"/>
          <w:color w:val="000090"/>
          <w:sz w:val="26"/>
          <w:szCs w:val="26"/>
        </w:rPr>
        <w:t>)</w:t>
      </w:r>
      <w:r>
        <w:rPr>
          <w:rFonts w:ascii="Arial" w:hAnsi="Arial" w:cs="Arial"/>
          <w:color w:val="000090"/>
          <w:sz w:val="26"/>
          <w:szCs w:val="26"/>
        </w:rPr>
        <w:t xml:space="preserve"> </w:t>
      </w:r>
      <w:r w:rsidR="007D67B9">
        <w:rPr>
          <w:rFonts w:ascii="Arial" w:hAnsi="Arial" w:cs="Arial"/>
          <w:color w:val="000090"/>
          <w:sz w:val="26"/>
          <w:szCs w:val="26"/>
        </w:rPr>
        <w:t xml:space="preserve">also pointed out GCMs underestimate observed precipitation magnitudes both in the aspects of mean precipitation and precipitation extremes, </w:t>
      </w:r>
      <w:r w:rsidR="00A30E1F">
        <w:rPr>
          <w:rFonts w:ascii="Arial" w:hAnsi="Arial" w:cs="Arial"/>
          <w:color w:val="000090"/>
          <w:sz w:val="26"/>
          <w:szCs w:val="26"/>
        </w:rPr>
        <w:t xml:space="preserve">further </w:t>
      </w:r>
      <w:r w:rsidR="007D67B9">
        <w:rPr>
          <w:rFonts w:ascii="Arial" w:hAnsi="Arial" w:cs="Arial"/>
          <w:color w:val="000090"/>
          <w:sz w:val="26"/>
          <w:szCs w:val="26"/>
        </w:rPr>
        <w:t>implying the necessity of d</w:t>
      </w:r>
      <w:r w:rsidR="00A30E1F">
        <w:rPr>
          <w:rFonts w:ascii="Arial" w:hAnsi="Arial" w:cs="Arial"/>
          <w:color w:val="000090"/>
          <w:sz w:val="26"/>
          <w:szCs w:val="26"/>
        </w:rPr>
        <w:t>ownscaling</w:t>
      </w:r>
      <w:r w:rsidR="00C947E1">
        <w:rPr>
          <w:rFonts w:ascii="Arial" w:hAnsi="Arial" w:cs="Arial"/>
          <w:color w:val="000090"/>
          <w:sz w:val="26"/>
          <w:szCs w:val="26"/>
        </w:rPr>
        <w:t xml:space="preserve"> techniques</w:t>
      </w:r>
      <w:r>
        <w:rPr>
          <w:rFonts w:ascii="Arial" w:hAnsi="Arial" w:cs="Arial"/>
          <w:color w:val="000090"/>
          <w:sz w:val="26"/>
          <w:szCs w:val="26"/>
        </w:rPr>
        <w:t>, as emphasized in the introduction part of our manuscripts</w:t>
      </w:r>
      <w:r w:rsidR="00A30E1F">
        <w:rPr>
          <w:rFonts w:ascii="Arial" w:hAnsi="Arial" w:cs="Arial"/>
          <w:color w:val="000090"/>
          <w:sz w:val="26"/>
          <w:szCs w:val="26"/>
        </w:rPr>
        <w:t>.</w:t>
      </w:r>
    </w:p>
    <w:p w14:paraId="6C20DEAD" w14:textId="77777777" w:rsidR="00936026" w:rsidRDefault="00936026" w:rsidP="00040B9A">
      <w:pPr>
        <w:widowControl w:val="0"/>
        <w:autoSpaceDE w:val="0"/>
        <w:autoSpaceDN w:val="0"/>
        <w:adjustRightInd w:val="0"/>
        <w:jc w:val="both"/>
        <w:rPr>
          <w:rFonts w:ascii="Arial" w:hAnsi="Arial" w:cs="Arial"/>
          <w:color w:val="000090"/>
          <w:sz w:val="26"/>
          <w:szCs w:val="26"/>
        </w:rPr>
      </w:pPr>
    </w:p>
    <w:p w14:paraId="593F0854" w14:textId="310B4F02" w:rsidR="00040B9A" w:rsidRDefault="002A10F4" w:rsidP="008F67D4">
      <w:pPr>
        <w:widowControl w:val="0"/>
        <w:autoSpaceDE w:val="0"/>
        <w:autoSpaceDN w:val="0"/>
        <w:adjustRightInd w:val="0"/>
        <w:jc w:val="both"/>
        <w:rPr>
          <w:rFonts w:ascii="Arial" w:hAnsi="Arial" w:cs="Arial"/>
          <w:color w:val="000090"/>
          <w:sz w:val="26"/>
          <w:szCs w:val="26"/>
        </w:rPr>
      </w:pPr>
      <w:r>
        <w:rPr>
          <w:rFonts w:ascii="Arial" w:hAnsi="Arial" w:cs="Arial"/>
          <w:color w:val="000090"/>
          <w:sz w:val="26"/>
          <w:szCs w:val="26"/>
        </w:rPr>
        <w:t xml:space="preserve">Further discussion can also be </w:t>
      </w:r>
      <w:r w:rsidR="00040B9A">
        <w:rPr>
          <w:rFonts w:ascii="Arial" w:hAnsi="Arial" w:cs="Arial"/>
          <w:color w:val="000090"/>
          <w:sz w:val="26"/>
          <w:szCs w:val="26"/>
        </w:rPr>
        <w:t>found in</w:t>
      </w:r>
      <w:r w:rsidR="00040B9A" w:rsidRPr="00026476">
        <w:rPr>
          <w:rFonts w:ascii="Arial" w:hAnsi="Arial" w:cs="Arial" w:hint="eastAsia"/>
          <w:color w:val="000090"/>
          <w:sz w:val="26"/>
          <w:szCs w:val="26"/>
        </w:rPr>
        <w:t xml:space="preserve"> the </w:t>
      </w:r>
      <w:r w:rsidR="00040B9A">
        <w:rPr>
          <w:rFonts w:ascii="Arial" w:hAnsi="Arial" w:cs="Arial"/>
          <w:color w:val="000090"/>
          <w:sz w:val="26"/>
          <w:szCs w:val="26"/>
        </w:rPr>
        <w:t xml:space="preserve">response to the </w:t>
      </w:r>
      <w:r w:rsidR="00040B9A" w:rsidRPr="00026476">
        <w:rPr>
          <w:rFonts w:ascii="Arial" w:hAnsi="Arial" w:cs="Arial" w:hint="eastAsia"/>
          <w:color w:val="000090"/>
          <w:sz w:val="26"/>
          <w:szCs w:val="26"/>
        </w:rPr>
        <w:t xml:space="preserve">first </w:t>
      </w:r>
      <w:r>
        <w:rPr>
          <w:rFonts w:ascii="Arial" w:hAnsi="Arial" w:cs="Arial" w:hint="eastAsia"/>
          <w:color w:val="000090"/>
          <w:sz w:val="26"/>
          <w:szCs w:val="26"/>
        </w:rPr>
        <w:t xml:space="preserve">question of the other reviewer </w:t>
      </w:r>
      <w:r w:rsidR="005D2D64">
        <w:rPr>
          <w:rFonts w:ascii="Arial" w:hAnsi="Arial" w:cs="Arial" w:hint="eastAsia"/>
          <w:color w:val="000090"/>
          <w:sz w:val="26"/>
          <w:szCs w:val="26"/>
        </w:rPr>
        <w:t xml:space="preserve">due to the relevance of these two </w:t>
      </w:r>
      <w:r w:rsidR="005D2D64">
        <w:rPr>
          <w:rFonts w:ascii="Arial" w:hAnsi="Arial" w:cs="Arial"/>
          <w:color w:val="000090"/>
          <w:sz w:val="26"/>
          <w:szCs w:val="26"/>
        </w:rPr>
        <w:t>comments</w:t>
      </w:r>
      <w:r w:rsidR="005D2D64">
        <w:rPr>
          <w:rFonts w:ascii="Arial" w:hAnsi="Arial" w:cs="Arial" w:hint="eastAsia"/>
          <w:color w:val="000090"/>
          <w:sz w:val="26"/>
          <w:szCs w:val="26"/>
        </w:rPr>
        <w:t xml:space="preserve">, </w:t>
      </w:r>
      <w:r w:rsidR="005D2D64">
        <w:rPr>
          <w:rFonts w:ascii="Arial" w:hAnsi="Arial" w:cs="Arial"/>
          <w:color w:val="000090"/>
          <w:sz w:val="26"/>
          <w:szCs w:val="26"/>
        </w:rPr>
        <w:t>with the inclusion of CESM-LENS results and resoluti</w:t>
      </w:r>
      <w:r w:rsidR="0075516F">
        <w:rPr>
          <w:rFonts w:ascii="Arial" w:hAnsi="Arial" w:cs="Arial"/>
          <w:color w:val="000090"/>
          <w:sz w:val="26"/>
          <w:szCs w:val="26"/>
        </w:rPr>
        <w:t>on effects.</w:t>
      </w:r>
      <w:r w:rsidR="005D2D64">
        <w:rPr>
          <w:rFonts w:ascii="Arial" w:hAnsi="Arial" w:cs="Arial"/>
          <w:color w:val="000090"/>
          <w:sz w:val="26"/>
          <w:szCs w:val="26"/>
        </w:rPr>
        <w:t xml:space="preserve"> </w:t>
      </w:r>
    </w:p>
    <w:p w14:paraId="5B28E35B" w14:textId="77777777" w:rsidR="002A10F4" w:rsidRDefault="002A10F4" w:rsidP="008F67D4">
      <w:pPr>
        <w:widowControl w:val="0"/>
        <w:autoSpaceDE w:val="0"/>
        <w:autoSpaceDN w:val="0"/>
        <w:adjustRightInd w:val="0"/>
        <w:jc w:val="both"/>
        <w:rPr>
          <w:ins w:id="120" w:author="Xy" w:date="2017-03-29T23:50:00Z"/>
          <w:rFonts w:ascii="Arial" w:hAnsi="Arial" w:cs="Arial"/>
          <w:color w:val="000090"/>
          <w:sz w:val="26"/>
          <w:szCs w:val="26"/>
        </w:rPr>
      </w:pPr>
    </w:p>
    <w:p w14:paraId="7D405AE2" w14:textId="1103F4C8" w:rsidR="00E94459" w:rsidRDefault="00E94459" w:rsidP="008F67D4">
      <w:pPr>
        <w:widowControl w:val="0"/>
        <w:autoSpaceDE w:val="0"/>
        <w:autoSpaceDN w:val="0"/>
        <w:adjustRightInd w:val="0"/>
        <w:jc w:val="both"/>
        <w:rPr>
          <w:ins w:id="121" w:author="Xy" w:date="2017-03-29T23:52:00Z"/>
          <w:rFonts w:ascii="Arial" w:hAnsi="Arial" w:cs="Arial"/>
          <w:color w:val="000090"/>
          <w:sz w:val="26"/>
          <w:szCs w:val="26"/>
        </w:rPr>
      </w:pPr>
      <w:ins w:id="122" w:author="Xy" w:date="2017-03-29T23:50:00Z">
        <w:r>
          <w:rPr>
            <w:rFonts w:ascii="Arial" w:hAnsi="Arial" w:cs="Arial"/>
            <w:color w:val="000090"/>
            <w:sz w:val="26"/>
            <w:szCs w:val="26"/>
          </w:rPr>
          <w:t xml:space="preserve">The following </w:t>
        </w:r>
      </w:ins>
      <w:ins w:id="123" w:author="Xy" w:date="2017-03-29T23:51:00Z">
        <w:r>
          <w:rPr>
            <w:rFonts w:ascii="Arial" w:hAnsi="Arial" w:cs="Arial"/>
            <w:color w:val="000090"/>
            <w:sz w:val="26"/>
            <w:szCs w:val="26"/>
          </w:rPr>
          <w:t xml:space="preserve">sentences </w:t>
        </w:r>
      </w:ins>
      <w:ins w:id="124" w:author="Xy" w:date="2017-03-30T00:05:00Z">
        <w:r w:rsidR="00485C20">
          <w:rPr>
            <w:rFonts w:ascii="Arial" w:hAnsi="Arial" w:cs="Arial"/>
            <w:color w:val="000090"/>
            <w:sz w:val="26"/>
            <w:szCs w:val="26"/>
          </w:rPr>
          <w:t>were</w:t>
        </w:r>
      </w:ins>
      <w:ins w:id="125" w:author="Xy" w:date="2017-03-29T23:51:00Z">
        <w:r>
          <w:rPr>
            <w:rFonts w:ascii="Arial" w:hAnsi="Arial" w:cs="Arial"/>
            <w:color w:val="000090"/>
            <w:sz w:val="26"/>
            <w:szCs w:val="26"/>
          </w:rPr>
          <w:t xml:space="preserve"> added to the manuscripts from line </w:t>
        </w:r>
      </w:ins>
      <w:ins w:id="126" w:author="Xy" w:date="2017-03-29T23:52:00Z">
        <w:r>
          <w:rPr>
            <w:rFonts w:ascii="Arial" w:hAnsi="Arial" w:cs="Arial"/>
            <w:color w:val="000090"/>
            <w:sz w:val="26"/>
            <w:szCs w:val="26"/>
          </w:rPr>
          <w:t>57 to 59</w:t>
        </w:r>
      </w:ins>
      <w:ins w:id="127" w:author="Xy" w:date="2017-03-29T23:53:00Z">
        <w:r>
          <w:rPr>
            <w:rFonts w:ascii="Arial" w:hAnsi="Arial" w:cs="Arial"/>
            <w:color w:val="000090"/>
            <w:sz w:val="26"/>
            <w:szCs w:val="26"/>
          </w:rPr>
          <w:t xml:space="preserve"> in the </w:t>
        </w:r>
      </w:ins>
      <w:ins w:id="128" w:author="Xy" w:date="2017-03-29T23:54:00Z">
        <w:r>
          <w:rPr>
            <w:rFonts w:ascii="Arial" w:hAnsi="Arial" w:cs="Arial"/>
            <w:color w:val="000090"/>
            <w:sz w:val="26"/>
            <w:szCs w:val="26"/>
          </w:rPr>
          <w:t xml:space="preserve">Introduction. </w:t>
        </w:r>
      </w:ins>
    </w:p>
    <w:p w14:paraId="7139A46D" w14:textId="77777777" w:rsidR="00E94459" w:rsidRDefault="00E94459" w:rsidP="008F67D4">
      <w:pPr>
        <w:widowControl w:val="0"/>
        <w:autoSpaceDE w:val="0"/>
        <w:autoSpaceDN w:val="0"/>
        <w:adjustRightInd w:val="0"/>
        <w:jc w:val="both"/>
        <w:rPr>
          <w:ins w:id="129" w:author="Xy" w:date="2017-03-29T23:52:00Z"/>
          <w:rFonts w:ascii="Arial" w:hAnsi="Arial" w:cs="Arial"/>
          <w:color w:val="000090"/>
          <w:sz w:val="26"/>
          <w:szCs w:val="26"/>
        </w:rPr>
      </w:pPr>
    </w:p>
    <w:p w14:paraId="51C00F7A" w14:textId="7B2768F7" w:rsidR="00E94459" w:rsidRPr="00E94459" w:rsidRDefault="00E94459" w:rsidP="00D10B55">
      <w:pPr>
        <w:widowControl w:val="0"/>
        <w:tabs>
          <w:tab w:val="left" w:pos="220"/>
          <w:tab w:val="left" w:pos="720"/>
        </w:tabs>
        <w:autoSpaceDE w:val="0"/>
        <w:autoSpaceDN w:val="0"/>
        <w:adjustRightInd w:val="0"/>
        <w:spacing w:after="240"/>
        <w:jc w:val="both"/>
        <w:rPr>
          <w:ins w:id="130" w:author="Xy" w:date="2017-03-29T23:50:00Z"/>
          <w:rFonts w:ascii="Arial" w:hAnsi="Arial" w:cs="Arial"/>
          <w:color w:val="000090"/>
          <w:sz w:val="26"/>
          <w:szCs w:val="26"/>
        </w:rPr>
      </w:pPr>
      <w:ins w:id="131" w:author="Xy" w:date="2017-03-29T23:52:00Z">
        <w:r>
          <w:rPr>
            <w:rFonts w:ascii="Arial" w:hAnsi="Arial" w:cs="Arial"/>
            <w:color w:val="000090"/>
            <w:sz w:val="26"/>
            <w:szCs w:val="26"/>
          </w:rPr>
          <w:t>“</w:t>
        </w:r>
        <w:r w:rsidRPr="00E94459">
          <w:rPr>
            <w:rFonts w:ascii="Arial" w:hAnsi="Arial" w:cs="Arial"/>
            <w:color w:val="000090"/>
            <w:sz w:val="26"/>
            <w:szCs w:val="26"/>
          </w:rPr>
          <w:t>Moreover, GCMs tend to underestimate observed precipitation magnitudes both in the aspects of mean precipitation and precipitation extremes, implying the necessity of downscaling techniques (</w:t>
        </w:r>
        <w:proofErr w:type="spellStart"/>
        <w:r w:rsidRPr="00E94459">
          <w:rPr>
            <w:rFonts w:ascii="Arial" w:hAnsi="Arial" w:cs="Arial"/>
            <w:color w:val="000090"/>
            <w:sz w:val="26"/>
            <w:szCs w:val="26"/>
          </w:rPr>
          <w:t>Sillmann</w:t>
        </w:r>
        <w:proofErr w:type="spellEnd"/>
        <w:r w:rsidRPr="00E94459">
          <w:rPr>
            <w:rFonts w:ascii="Arial" w:hAnsi="Arial" w:cs="Arial"/>
            <w:color w:val="000090"/>
            <w:sz w:val="26"/>
            <w:szCs w:val="26"/>
          </w:rPr>
          <w:t xml:space="preserve"> et al. 2013a).</w:t>
        </w:r>
        <w:r>
          <w:rPr>
            <w:rFonts w:ascii="Arial" w:hAnsi="Arial" w:cs="Arial"/>
            <w:color w:val="000090"/>
            <w:sz w:val="26"/>
            <w:szCs w:val="26"/>
          </w:rPr>
          <w:t>”</w:t>
        </w:r>
      </w:ins>
    </w:p>
    <w:p w14:paraId="501E8E1E" w14:textId="085A10C3" w:rsidR="00E94459" w:rsidRDefault="00D10B55" w:rsidP="00D10B55">
      <w:pPr>
        <w:widowControl w:val="0"/>
        <w:tabs>
          <w:tab w:val="left" w:pos="220"/>
          <w:tab w:val="left" w:pos="720"/>
        </w:tabs>
        <w:autoSpaceDE w:val="0"/>
        <w:autoSpaceDN w:val="0"/>
        <w:adjustRightInd w:val="0"/>
        <w:spacing w:after="240"/>
        <w:jc w:val="both"/>
        <w:rPr>
          <w:ins w:id="132" w:author="Xy" w:date="2017-03-30T00:56:00Z"/>
          <w:rFonts w:ascii="Arial" w:hAnsi="Arial" w:cs="Arial"/>
          <w:color w:val="000090"/>
          <w:sz w:val="26"/>
          <w:szCs w:val="26"/>
        </w:rPr>
      </w:pPr>
      <w:ins w:id="133" w:author="Xy" w:date="2017-03-30T00:56:00Z">
        <w:r>
          <w:rPr>
            <w:rFonts w:ascii="Arial" w:hAnsi="Arial" w:cs="Arial"/>
            <w:color w:val="000090"/>
            <w:sz w:val="26"/>
            <w:szCs w:val="26"/>
          </w:rPr>
          <w:t>In the conclusion part, we added the sentences “</w:t>
        </w:r>
        <w:r w:rsidRPr="00D10B55">
          <w:rPr>
            <w:rFonts w:ascii="Arial" w:hAnsi="Arial" w:cs="Arial"/>
            <w:color w:val="000090"/>
            <w:sz w:val="26"/>
            <w:szCs w:val="26"/>
          </w:rPr>
          <w:t xml:space="preserve">Our results were generally consistent with previous studies that addressed changes in precipitation over the 21st century using CMIP5 simulations (i.e., </w:t>
        </w:r>
        <w:proofErr w:type="spellStart"/>
        <w:r w:rsidRPr="00D10B55">
          <w:rPr>
            <w:rFonts w:ascii="Arial" w:hAnsi="Arial" w:cs="Arial"/>
            <w:color w:val="000090"/>
            <w:sz w:val="26"/>
            <w:szCs w:val="26"/>
          </w:rPr>
          <w:t>Sillmann</w:t>
        </w:r>
        <w:proofErr w:type="spellEnd"/>
        <w:r w:rsidRPr="00D10B55">
          <w:rPr>
            <w:rFonts w:ascii="Arial" w:hAnsi="Arial" w:cs="Arial"/>
            <w:color w:val="000090"/>
            <w:sz w:val="26"/>
            <w:szCs w:val="26"/>
          </w:rPr>
          <w:t xml:space="preserve"> et al. (2013b)). However, by incorporating high resolution over the WUS, significantly more regional detail emerges with regards to </w:t>
        </w:r>
      </w:ins>
      <w:ins w:id="134" w:author="Xy" w:date="2017-03-30T01:10:00Z">
        <w:r w:rsidR="008C58B3">
          <w:rPr>
            <w:rFonts w:ascii="Arial" w:hAnsi="Arial" w:cs="Arial"/>
            <w:color w:val="000090"/>
            <w:sz w:val="26"/>
            <w:szCs w:val="26"/>
          </w:rPr>
          <w:t>a</w:t>
        </w:r>
      </w:ins>
      <w:ins w:id="135" w:author="Xy" w:date="2017-03-30T01:09:00Z">
        <w:r w:rsidR="008C58B3">
          <w:rPr>
            <w:rFonts w:ascii="Arial" w:hAnsi="Arial" w:cs="Arial"/>
            <w:color w:val="000090"/>
            <w:sz w:val="26"/>
            <w:szCs w:val="26"/>
          </w:rPr>
          <w:t xml:space="preserve"> </w:t>
        </w:r>
      </w:ins>
      <w:bookmarkStart w:id="136" w:name="_GoBack"/>
      <w:bookmarkEnd w:id="136"/>
      <w:ins w:id="137" w:author="Xy" w:date="2017-03-30T00:56:00Z">
        <w:r w:rsidRPr="00D10B55">
          <w:rPr>
            <w:rFonts w:ascii="Arial" w:hAnsi="Arial" w:cs="Arial"/>
            <w:color w:val="000090"/>
            <w:sz w:val="26"/>
            <w:szCs w:val="26"/>
          </w:rPr>
          <w:t>crucial enhancement of precipitation representations, especially in regions of complex topography.</w:t>
        </w:r>
        <w:r>
          <w:rPr>
            <w:rFonts w:ascii="Arial" w:hAnsi="Arial" w:cs="Arial"/>
            <w:color w:val="000090"/>
            <w:sz w:val="26"/>
            <w:szCs w:val="26"/>
          </w:rPr>
          <w:t>”</w:t>
        </w:r>
      </w:ins>
      <w:ins w:id="138" w:author="Xy" w:date="2017-03-30T00:57:00Z">
        <w:r>
          <w:rPr>
            <w:rFonts w:ascii="Arial" w:hAnsi="Arial" w:cs="Arial"/>
            <w:color w:val="000090"/>
            <w:sz w:val="26"/>
            <w:szCs w:val="26"/>
          </w:rPr>
          <w:t xml:space="preserve"> at lines 555-559.</w:t>
        </w:r>
      </w:ins>
    </w:p>
    <w:p w14:paraId="18D852C2" w14:textId="77777777" w:rsidR="00D10B55" w:rsidRDefault="00D10B55" w:rsidP="00D10B55">
      <w:pPr>
        <w:widowControl w:val="0"/>
        <w:autoSpaceDE w:val="0"/>
        <w:autoSpaceDN w:val="0"/>
        <w:adjustRightInd w:val="0"/>
        <w:jc w:val="both"/>
        <w:rPr>
          <w:rFonts w:ascii="Arial" w:hAnsi="Arial" w:cs="Arial"/>
          <w:color w:val="000090"/>
          <w:sz w:val="26"/>
          <w:szCs w:val="26"/>
        </w:rPr>
      </w:pPr>
    </w:p>
    <w:p w14:paraId="257DC318" w14:textId="64B23879" w:rsidR="00060049" w:rsidRDefault="00060049" w:rsidP="00060049">
      <w:pPr>
        <w:widowControl w:val="0"/>
        <w:autoSpaceDE w:val="0"/>
        <w:autoSpaceDN w:val="0"/>
        <w:adjustRightInd w:val="0"/>
        <w:spacing w:after="240"/>
        <w:jc w:val="both"/>
        <w:rPr>
          <w:rFonts w:ascii="Arial" w:hAnsi="Arial" w:cs="Arial"/>
          <w:color w:val="000090"/>
          <w:sz w:val="26"/>
          <w:szCs w:val="26"/>
        </w:rPr>
      </w:pPr>
      <w:r>
        <w:rPr>
          <w:rFonts w:ascii="Arial" w:hAnsi="Arial" w:cs="Arial"/>
          <w:color w:val="000090"/>
          <w:sz w:val="26"/>
          <w:szCs w:val="26"/>
        </w:rPr>
        <w:t>Reference:</w:t>
      </w:r>
    </w:p>
    <w:p w14:paraId="3D94C141" w14:textId="77B51B6E" w:rsidR="00EC2880" w:rsidRPr="00EC2880" w:rsidRDefault="00EC2880" w:rsidP="008F67D4">
      <w:pPr>
        <w:pStyle w:val="Normal1"/>
        <w:spacing w:after="240"/>
        <w:jc w:val="both"/>
        <w:rPr>
          <w:color w:val="000090"/>
          <w:sz w:val="26"/>
          <w:szCs w:val="26"/>
        </w:rPr>
      </w:pPr>
      <w:proofErr w:type="spellStart"/>
      <w:r w:rsidRPr="008F67D4">
        <w:rPr>
          <w:rFonts w:eastAsiaTheme="minorEastAsia"/>
          <w:color w:val="000090"/>
          <w:sz w:val="26"/>
          <w:szCs w:val="26"/>
        </w:rPr>
        <w:t>Sillmann</w:t>
      </w:r>
      <w:proofErr w:type="spellEnd"/>
      <w:r w:rsidRPr="008F67D4">
        <w:rPr>
          <w:rFonts w:eastAsiaTheme="minorEastAsia"/>
          <w:color w:val="000090"/>
          <w:sz w:val="26"/>
          <w:szCs w:val="26"/>
        </w:rPr>
        <w:t xml:space="preserve">, J., V. V. </w:t>
      </w:r>
      <w:proofErr w:type="spellStart"/>
      <w:r w:rsidRPr="008F67D4">
        <w:rPr>
          <w:rFonts w:eastAsiaTheme="minorEastAsia"/>
          <w:color w:val="000090"/>
          <w:sz w:val="26"/>
          <w:szCs w:val="26"/>
        </w:rPr>
        <w:t>Kharin</w:t>
      </w:r>
      <w:proofErr w:type="spellEnd"/>
      <w:r w:rsidRPr="008F67D4">
        <w:rPr>
          <w:rFonts w:eastAsiaTheme="minorEastAsia"/>
          <w:color w:val="000090"/>
          <w:sz w:val="26"/>
          <w:szCs w:val="26"/>
        </w:rPr>
        <w:t xml:space="preserve">, X. Zhang, F. W. </w:t>
      </w:r>
      <w:proofErr w:type="spellStart"/>
      <w:r w:rsidRPr="008F67D4">
        <w:rPr>
          <w:rFonts w:eastAsiaTheme="minorEastAsia"/>
          <w:color w:val="000090"/>
          <w:sz w:val="26"/>
          <w:szCs w:val="26"/>
        </w:rPr>
        <w:t>Zwiers</w:t>
      </w:r>
      <w:proofErr w:type="spellEnd"/>
      <w:r w:rsidRPr="008F67D4">
        <w:rPr>
          <w:rFonts w:eastAsiaTheme="minorEastAsia"/>
          <w:color w:val="000090"/>
          <w:sz w:val="26"/>
          <w:szCs w:val="26"/>
        </w:rPr>
        <w:t xml:space="preserve">, and D. </w:t>
      </w:r>
      <w:proofErr w:type="spellStart"/>
      <w:r w:rsidRPr="008F67D4">
        <w:rPr>
          <w:rFonts w:eastAsiaTheme="minorEastAsia"/>
          <w:color w:val="000090"/>
          <w:sz w:val="26"/>
          <w:szCs w:val="26"/>
        </w:rPr>
        <w:t>Bronaugh</w:t>
      </w:r>
      <w:proofErr w:type="spellEnd"/>
      <w:r w:rsidRPr="008F67D4">
        <w:rPr>
          <w:rFonts w:eastAsiaTheme="minorEastAsia"/>
          <w:color w:val="000090"/>
          <w:sz w:val="26"/>
          <w:szCs w:val="26"/>
        </w:rPr>
        <w:t xml:space="preserve">. "Climate extremes indices in the CMIP5 </w:t>
      </w:r>
      <w:proofErr w:type="spellStart"/>
      <w:r w:rsidRPr="008F67D4">
        <w:rPr>
          <w:rFonts w:eastAsiaTheme="minorEastAsia"/>
          <w:color w:val="000090"/>
          <w:sz w:val="26"/>
          <w:szCs w:val="26"/>
        </w:rPr>
        <w:t>multimodel</w:t>
      </w:r>
      <w:proofErr w:type="spellEnd"/>
      <w:r w:rsidRPr="008F67D4">
        <w:rPr>
          <w:rFonts w:eastAsiaTheme="minorEastAsia"/>
          <w:color w:val="000090"/>
          <w:sz w:val="26"/>
          <w:szCs w:val="26"/>
        </w:rPr>
        <w:t xml:space="preserve"> ensemble: Part 1. Model evaluation in the present climate." Journal of Geophysical Research: Atmospheres 118, no. 4 (2013): 1716-1733.</w:t>
      </w:r>
    </w:p>
    <w:p w14:paraId="3B6A9D58" w14:textId="19E2BCB9" w:rsidR="00EC2880" w:rsidRPr="00026476" w:rsidRDefault="00EC2880" w:rsidP="005D18D0">
      <w:pPr>
        <w:pStyle w:val="Normal1"/>
        <w:spacing w:after="240"/>
        <w:jc w:val="both"/>
        <w:rPr>
          <w:color w:val="auto"/>
          <w:lang w:eastAsia="zh-CN"/>
        </w:rPr>
      </w:pPr>
      <w:proofErr w:type="spellStart"/>
      <w:r w:rsidRPr="008F67D4">
        <w:rPr>
          <w:rFonts w:eastAsiaTheme="minorEastAsia"/>
          <w:color w:val="000090"/>
          <w:sz w:val="26"/>
          <w:szCs w:val="26"/>
        </w:rPr>
        <w:t>Sillmann</w:t>
      </w:r>
      <w:proofErr w:type="spellEnd"/>
      <w:r w:rsidRPr="008F67D4">
        <w:rPr>
          <w:rFonts w:eastAsiaTheme="minorEastAsia"/>
          <w:color w:val="000090"/>
          <w:sz w:val="26"/>
          <w:szCs w:val="26"/>
        </w:rPr>
        <w:t xml:space="preserve">, J., V. V. </w:t>
      </w:r>
      <w:proofErr w:type="spellStart"/>
      <w:r w:rsidRPr="008F67D4">
        <w:rPr>
          <w:rFonts w:eastAsiaTheme="minorEastAsia"/>
          <w:color w:val="000090"/>
          <w:sz w:val="26"/>
          <w:szCs w:val="26"/>
        </w:rPr>
        <w:t>Kharin</w:t>
      </w:r>
      <w:proofErr w:type="spellEnd"/>
      <w:r w:rsidRPr="008F67D4">
        <w:rPr>
          <w:rFonts w:eastAsiaTheme="minorEastAsia"/>
          <w:color w:val="000090"/>
          <w:sz w:val="26"/>
          <w:szCs w:val="26"/>
        </w:rPr>
        <w:t xml:space="preserve">, F. W. </w:t>
      </w:r>
      <w:proofErr w:type="spellStart"/>
      <w:r w:rsidRPr="008F67D4">
        <w:rPr>
          <w:rFonts w:eastAsiaTheme="minorEastAsia"/>
          <w:color w:val="000090"/>
          <w:sz w:val="26"/>
          <w:szCs w:val="26"/>
        </w:rPr>
        <w:t>Zwiers</w:t>
      </w:r>
      <w:proofErr w:type="spellEnd"/>
      <w:r w:rsidRPr="008F67D4">
        <w:rPr>
          <w:rFonts w:eastAsiaTheme="minorEastAsia"/>
          <w:color w:val="000090"/>
          <w:sz w:val="26"/>
          <w:szCs w:val="26"/>
        </w:rPr>
        <w:t xml:space="preserve">, X. Zhang, and D. </w:t>
      </w:r>
      <w:proofErr w:type="spellStart"/>
      <w:r w:rsidRPr="008F67D4">
        <w:rPr>
          <w:rFonts w:eastAsiaTheme="minorEastAsia"/>
          <w:color w:val="000090"/>
          <w:sz w:val="26"/>
          <w:szCs w:val="26"/>
        </w:rPr>
        <w:t>Bronaugh</w:t>
      </w:r>
      <w:proofErr w:type="spellEnd"/>
      <w:r w:rsidRPr="008F67D4">
        <w:rPr>
          <w:rFonts w:eastAsiaTheme="minorEastAsia"/>
          <w:color w:val="000090"/>
          <w:sz w:val="26"/>
          <w:szCs w:val="26"/>
        </w:rPr>
        <w:t xml:space="preserve">. "Climate extremes indices in the CMIP5 </w:t>
      </w:r>
      <w:proofErr w:type="spellStart"/>
      <w:r w:rsidRPr="008F67D4">
        <w:rPr>
          <w:rFonts w:eastAsiaTheme="minorEastAsia"/>
          <w:color w:val="000090"/>
          <w:sz w:val="26"/>
          <w:szCs w:val="26"/>
        </w:rPr>
        <w:t>multimodel</w:t>
      </w:r>
      <w:proofErr w:type="spellEnd"/>
      <w:r w:rsidRPr="008F67D4">
        <w:rPr>
          <w:rFonts w:eastAsiaTheme="minorEastAsia"/>
          <w:color w:val="000090"/>
          <w:sz w:val="26"/>
          <w:szCs w:val="26"/>
        </w:rPr>
        <w:t xml:space="preserve"> ensemble: Part 2. Future climate projections." Journal of Geophysical Research: Atmospheres 118, no. 6 (2013): 2473-2493.</w:t>
      </w:r>
    </w:p>
    <w:p w14:paraId="061D1E85" w14:textId="77777777" w:rsidR="0065301F" w:rsidRPr="001E21D8" w:rsidRDefault="0065301F" w:rsidP="005D18D0">
      <w:pPr>
        <w:pStyle w:val="Normal1"/>
        <w:spacing w:after="240"/>
        <w:jc w:val="both"/>
        <w:rPr>
          <w:color w:val="auto"/>
        </w:rPr>
      </w:pPr>
      <w:r w:rsidRPr="001E21D8">
        <w:rPr>
          <w:b/>
          <w:color w:val="auto"/>
        </w:rPr>
        <w:t>We would like to thank both reviewers again for taking the time and effort to provide your thoughtful and thorough commentary. We hope that these revisions have addressed your concerns and believe the quality of the manuscript has been greatly improved with your input.</w:t>
      </w:r>
    </w:p>
    <w:p w14:paraId="26288C37" w14:textId="77777777" w:rsidR="0065301F" w:rsidRPr="001E21D8" w:rsidRDefault="0065301F" w:rsidP="005D18D0">
      <w:pPr>
        <w:pStyle w:val="Normal1"/>
        <w:jc w:val="both"/>
        <w:rPr>
          <w:color w:val="auto"/>
        </w:rPr>
      </w:pPr>
      <w:r w:rsidRPr="001E21D8">
        <w:rPr>
          <w:b/>
          <w:color w:val="auto"/>
        </w:rPr>
        <w:t>Sincerely,</w:t>
      </w:r>
    </w:p>
    <w:p w14:paraId="086E2F66" w14:textId="7B262B91" w:rsidR="0065301F" w:rsidRPr="001E21D8" w:rsidRDefault="0065301F" w:rsidP="005D18D0">
      <w:pPr>
        <w:pStyle w:val="Normal1"/>
        <w:jc w:val="both"/>
        <w:rPr>
          <w:color w:val="auto"/>
        </w:rPr>
      </w:pPr>
      <w:proofErr w:type="spellStart"/>
      <w:r w:rsidRPr="001E21D8">
        <w:rPr>
          <w:b/>
          <w:color w:val="auto"/>
        </w:rPr>
        <w:t>Xingying</w:t>
      </w:r>
      <w:proofErr w:type="spellEnd"/>
      <w:r w:rsidRPr="001E21D8">
        <w:rPr>
          <w:b/>
          <w:color w:val="auto"/>
        </w:rPr>
        <w:t xml:space="preserve"> Huang and Paul </w:t>
      </w:r>
      <w:proofErr w:type="spellStart"/>
      <w:r w:rsidRPr="001E21D8">
        <w:rPr>
          <w:b/>
          <w:color w:val="auto"/>
        </w:rPr>
        <w:t>Ullrich</w:t>
      </w:r>
      <w:proofErr w:type="spellEnd"/>
    </w:p>
    <w:sectPr w:rsidR="0065301F" w:rsidRPr="001E21D8" w:rsidSect="00E419EB">
      <w:pgSz w:w="12240" w:h="15840"/>
      <w:pgMar w:top="360" w:right="1152" w:bottom="806" w:left="1152" w:header="0" w:footer="576" w:gutter="0"/>
      <w:cols w:space="720"/>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60EB36" w15:done="0"/>
  <w15:commentEx w15:paraId="660D6BE9" w15:done="0"/>
  <w15:commentEx w15:paraId="275B0EB6" w15:done="0"/>
  <w15:commentEx w15:paraId="6F1BBC0A" w15:done="0"/>
  <w15:commentEx w15:paraId="619ADF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70619" w14:textId="77777777" w:rsidR="00D97FBD" w:rsidRDefault="00D97FBD" w:rsidP="008149C1">
      <w:r>
        <w:separator/>
      </w:r>
    </w:p>
  </w:endnote>
  <w:endnote w:type="continuationSeparator" w:id="0">
    <w:p w14:paraId="32D3871D" w14:textId="77777777" w:rsidR="00D97FBD" w:rsidRDefault="00D97FBD" w:rsidP="0081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A0FC6" w14:textId="77777777" w:rsidR="00D97FBD" w:rsidRDefault="00D97FBD" w:rsidP="008149C1">
      <w:r>
        <w:separator/>
      </w:r>
    </w:p>
  </w:footnote>
  <w:footnote w:type="continuationSeparator" w:id="0">
    <w:p w14:paraId="165A5950" w14:textId="77777777" w:rsidR="00D97FBD" w:rsidRDefault="00D97FBD" w:rsidP="008149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3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Ullrich">
    <w15:presenceInfo w15:providerId="None" w15:userId="Paul Ull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66"/>
    <w:rsid w:val="0000049F"/>
    <w:rsid w:val="00002073"/>
    <w:rsid w:val="000055CE"/>
    <w:rsid w:val="00013A92"/>
    <w:rsid w:val="00014BE2"/>
    <w:rsid w:val="000246BB"/>
    <w:rsid w:val="00026476"/>
    <w:rsid w:val="00040B9A"/>
    <w:rsid w:val="000428B3"/>
    <w:rsid w:val="000436C7"/>
    <w:rsid w:val="00043E6E"/>
    <w:rsid w:val="00046EB8"/>
    <w:rsid w:val="000542C4"/>
    <w:rsid w:val="00054BF3"/>
    <w:rsid w:val="0005659F"/>
    <w:rsid w:val="00060049"/>
    <w:rsid w:val="0006214E"/>
    <w:rsid w:val="00065D10"/>
    <w:rsid w:val="00067891"/>
    <w:rsid w:val="00073C02"/>
    <w:rsid w:val="0009016D"/>
    <w:rsid w:val="000921E8"/>
    <w:rsid w:val="00094D05"/>
    <w:rsid w:val="00094FBD"/>
    <w:rsid w:val="000A3878"/>
    <w:rsid w:val="000A463A"/>
    <w:rsid w:val="000B46EC"/>
    <w:rsid w:val="000C6BDE"/>
    <w:rsid w:val="000D021C"/>
    <w:rsid w:val="000D11F4"/>
    <w:rsid w:val="000D371E"/>
    <w:rsid w:val="000D49AC"/>
    <w:rsid w:val="000E24D5"/>
    <w:rsid w:val="000E6FEA"/>
    <w:rsid w:val="000F28EF"/>
    <w:rsid w:val="000F4119"/>
    <w:rsid w:val="0010073B"/>
    <w:rsid w:val="00101FFF"/>
    <w:rsid w:val="0010298D"/>
    <w:rsid w:val="00103186"/>
    <w:rsid w:val="00106028"/>
    <w:rsid w:val="00107752"/>
    <w:rsid w:val="00107D5E"/>
    <w:rsid w:val="00122DBF"/>
    <w:rsid w:val="00125A67"/>
    <w:rsid w:val="00132004"/>
    <w:rsid w:val="00132585"/>
    <w:rsid w:val="00141B4E"/>
    <w:rsid w:val="001448E7"/>
    <w:rsid w:val="0014606B"/>
    <w:rsid w:val="00170B66"/>
    <w:rsid w:val="001742D6"/>
    <w:rsid w:val="001823C9"/>
    <w:rsid w:val="00197CF4"/>
    <w:rsid w:val="001A063F"/>
    <w:rsid w:val="001A1BDE"/>
    <w:rsid w:val="001A286A"/>
    <w:rsid w:val="001A2ADF"/>
    <w:rsid w:val="001A7097"/>
    <w:rsid w:val="001B070A"/>
    <w:rsid w:val="001B2C6B"/>
    <w:rsid w:val="001B4906"/>
    <w:rsid w:val="001C1AF4"/>
    <w:rsid w:val="001D71B2"/>
    <w:rsid w:val="001D78B4"/>
    <w:rsid w:val="001E189D"/>
    <w:rsid w:val="001E21D8"/>
    <w:rsid w:val="001E4C70"/>
    <w:rsid w:val="001E5057"/>
    <w:rsid w:val="001E50E8"/>
    <w:rsid w:val="001E5CC5"/>
    <w:rsid w:val="001E62B8"/>
    <w:rsid w:val="001F213A"/>
    <w:rsid w:val="00200214"/>
    <w:rsid w:val="0020725A"/>
    <w:rsid w:val="00210F53"/>
    <w:rsid w:val="002161F9"/>
    <w:rsid w:val="002174DE"/>
    <w:rsid w:val="00220413"/>
    <w:rsid w:val="0022542C"/>
    <w:rsid w:val="002329E0"/>
    <w:rsid w:val="00232A27"/>
    <w:rsid w:val="00232CDF"/>
    <w:rsid w:val="00240740"/>
    <w:rsid w:val="002477B1"/>
    <w:rsid w:val="00264EB6"/>
    <w:rsid w:val="00265F1A"/>
    <w:rsid w:val="002742EB"/>
    <w:rsid w:val="002749AF"/>
    <w:rsid w:val="00274DBD"/>
    <w:rsid w:val="00287E13"/>
    <w:rsid w:val="002901C1"/>
    <w:rsid w:val="00295A97"/>
    <w:rsid w:val="002A08FA"/>
    <w:rsid w:val="002A10F4"/>
    <w:rsid w:val="002A2527"/>
    <w:rsid w:val="002A5411"/>
    <w:rsid w:val="002A6A28"/>
    <w:rsid w:val="002A6EF8"/>
    <w:rsid w:val="002B1575"/>
    <w:rsid w:val="002C2E37"/>
    <w:rsid w:val="002C47FB"/>
    <w:rsid w:val="002D0CCD"/>
    <w:rsid w:val="002D3BF3"/>
    <w:rsid w:val="002D4BFE"/>
    <w:rsid w:val="002D61B4"/>
    <w:rsid w:val="002E01DD"/>
    <w:rsid w:val="002E13EC"/>
    <w:rsid w:val="002F2742"/>
    <w:rsid w:val="002F55A7"/>
    <w:rsid w:val="002F6E04"/>
    <w:rsid w:val="00305E82"/>
    <w:rsid w:val="0031703C"/>
    <w:rsid w:val="00321F7E"/>
    <w:rsid w:val="00322FA6"/>
    <w:rsid w:val="00325369"/>
    <w:rsid w:val="00330F38"/>
    <w:rsid w:val="00332C0A"/>
    <w:rsid w:val="003343FE"/>
    <w:rsid w:val="00334BA5"/>
    <w:rsid w:val="00341F61"/>
    <w:rsid w:val="00352526"/>
    <w:rsid w:val="00355F09"/>
    <w:rsid w:val="003739D7"/>
    <w:rsid w:val="0038055C"/>
    <w:rsid w:val="00385C30"/>
    <w:rsid w:val="00385E93"/>
    <w:rsid w:val="00386ED1"/>
    <w:rsid w:val="003A70A0"/>
    <w:rsid w:val="003B2993"/>
    <w:rsid w:val="003B2D95"/>
    <w:rsid w:val="003B3F25"/>
    <w:rsid w:val="003B50B2"/>
    <w:rsid w:val="003B64EE"/>
    <w:rsid w:val="003C3502"/>
    <w:rsid w:val="003C4771"/>
    <w:rsid w:val="003C654F"/>
    <w:rsid w:val="003D67A9"/>
    <w:rsid w:val="003E003C"/>
    <w:rsid w:val="003E08E8"/>
    <w:rsid w:val="003E287B"/>
    <w:rsid w:val="003E2B85"/>
    <w:rsid w:val="003E57CE"/>
    <w:rsid w:val="003F6B6B"/>
    <w:rsid w:val="00404507"/>
    <w:rsid w:val="00405319"/>
    <w:rsid w:val="0041310D"/>
    <w:rsid w:val="0042274B"/>
    <w:rsid w:val="00427EB0"/>
    <w:rsid w:val="00433270"/>
    <w:rsid w:val="00435C50"/>
    <w:rsid w:val="0044605B"/>
    <w:rsid w:val="00447AC8"/>
    <w:rsid w:val="00465A4C"/>
    <w:rsid w:val="00467486"/>
    <w:rsid w:val="00473EFD"/>
    <w:rsid w:val="0047748E"/>
    <w:rsid w:val="00481573"/>
    <w:rsid w:val="00482DA7"/>
    <w:rsid w:val="00484581"/>
    <w:rsid w:val="00485C20"/>
    <w:rsid w:val="00492190"/>
    <w:rsid w:val="0049341C"/>
    <w:rsid w:val="004971F7"/>
    <w:rsid w:val="004A04B8"/>
    <w:rsid w:val="004A1E73"/>
    <w:rsid w:val="004A26B7"/>
    <w:rsid w:val="004A2920"/>
    <w:rsid w:val="004A4012"/>
    <w:rsid w:val="004A73F6"/>
    <w:rsid w:val="004B3446"/>
    <w:rsid w:val="004B3581"/>
    <w:rsid w:val="004C00A9"/>
    <w:rsid w:val="004C2DD0"/>
    <w:rsid w:val="004C4823"/>
    <w:rsid w:val="004D01C6"/>
    <w:rsid w:val="004D5F85"/>
    <w:rsid w:val="004E6013"/>
    <w:rsid w:val="005033C6"/>
    <w:rsid w:val="00504111"/>
    <w:rsid w:val="00504FE6"/>
    <w:rsid w:val="0051212B"/>
    <w:rsid w:val="005137C7"/>
    <w:rsid w:val="0051690D"/>
    <w:rsid w:val="00520FE8"/>
    <w:rsid w:val="0052222F"/>
    <w:rsid w:val="005222CD"/>
    <w:rsid w:val="005225E8"/>
    <w:rsid w:val="00523881"/>
    <w:rsid w:val="00525A8A"/>
    <w:rsid w:val="00530965"/>
    <w:rsid w:val="005340C2"/>
    <w:rsid w:val="00543EAB"/>
    <w:rsid w:val="00546FB3"/>
    <w:rsid w:val="005472B7"/>
    <w:rsid w:val="005542B2"/>
    <w:rsid w:val="005577EE"/>
    <w:rsid w:val="00577B36"/>
    <w:rsid w:val="00582652"/>
    <w:rsid w:val="00584E5B"/>
    <w:rsid w:val="00590738"/>
    <w:rsid w:val="00590E4B"/>
    <w:rsid w:val="00591625"/>
    <w:rsid w:val="00592DDF"/>
    <w:rsid w:val="00596448"/>
    <w:rsid w:val="00596BC9"/>
    <w:rsid w:val="00597177"/>
    <w:rsid w:val="005A0144"/>
    <w:rsid w:val="005A1379"/>
    <w:rsid w:val="005B3F6C"/>
    <w:rsid w:val="005B6307"/>
    <w:rsid w:val="005C0C5A"/>
    <w:rsid w:val="005C669F"/>
    <w:rsid w:val="005C6FEF"/>
    <w:rsid w:val="005C7C9C"/>
    <w:rsid w:val="005D18D0"/>
    <w:rsid w:val="005D2D64"/>
    <w:rsid w:val="005D3544"/>
    <w:rsid w:val="005D6773"/>
    <w:rsid w:val="005E11FB"/>
    <w:rsid w:val="005E2C45"/>
    <w:rsid w:val="005E44A9"/>
    <w:rsid w:val="005E6052"/>
    <w:rsid w:val="005E6F5E"/>
    <w:rsid w:val="005E6F9A"/>
    <w:rsid w:val="005F43AD"/>
    <w:rsid w:val="005F4416"/>
    <w:rsid w:val="005F6116"/>
    <w:rsid w:val="005F7F01"/>
    <w:rsid w:val="006060D7"/>
    <w:rsid w:val="00607D5F"/>
    <w:rsid w:val="00610FA8"/>
    <w:rsid w:val="00615A0B"/>
    <w:rsid w:val="00625B18"/>
    <w:rsid w:val="00630941"/>
    <w:rsid w:val="006336DD"/>
    <w:rsid w:val="00633CA3"/>
    <w:rsid w:val="00652F95"/>
    <w:rsid w:val="0065301F"/>
    <w:rsid w:val="006551D8"/>
    <w:rsid w:val="006560C3"/>
    <w:rsid w:val="0066126E"/>
    <w:rsid w:val="00667087"/>
    <w:rsid w:val="00682DB6"/>
    <w:rsid w:val="00694F19"/>
    <w:rsid w:val="006A29D8"/>
    <w:rsid w:val="006B55C4"/>
    <w:rsid w:val="006B7236"/>
    <w:rsid w:val="006B755B"/>
    <w:rsid w:val="006C7EFA"/>
    <w:rsid w:val="006D3DDC"/>
    <w:rsid w:val="006E0DC0"/>
    <w:rsid w:val="006E29B1"/>
    <w:rsid w:val="006E46E5"/>
    <w:rsid w:val="006E60A0"/>
    <w:rsid w:val="006E627B"/>
    <w:rsid w:val="006F11A5"/>
    <w:rsid w:val="006F14B9"/>
    <w:rsid w:val="006F3E86"/>
    <w:rsid w:val="00700E95"/>
    <w:rsid w:val="00704227"/>
    <w:rsid w:val="00717FE9"/>
    <w:rsid w:val="007228EA"/>
    <w:rsid w:val="00725B4E"/>
    <w:rsid w:val="00726A7A"/>
    <w:rsid w:val="007279C2"/>
    <w:rsid w:val="00731C57"/>
    <w:rsid w:val="00732C17"/>
    <w:rsid w:val="007358BF"/>
    <w:rsid w:val="0074076B"/>
    <w:rsid w:val="007453B5"/>
    <w:rsid w:val="0074764C"/>
    <w:rsid w:val="00750A17"/>
    <w:rsid w:val="0075100C"/>
    <w:rsid w:val="0075516F"/>
    <w:rsid w:val="00757D26"/>
    <w:rsid w:val="0076290E"/>
    <w:rsid w:val="007706FC"/>
    <w:rsid w:val="00771739"/>
    <w:rsid w:val="007733DC"/>
    <w:rsid w:val="00773D5D"/>
    <w:rsid w:val="00781068"/>
    <w:rsid w:val="00783E49"/>
    <w:rsid w:val="0078796B"/>
    <w:rsid w:val="00795D4C"/>
    <w:rsid w:val="007A43C8"/>
    <w:rsid w:val="007A51A3"/>
    <w:rsid w:val="007A6775"/>
    <w:rsid w:val="007B05DE"/>
    <w:rsid w:val="007C2662"/>
    <w:rsid w:val="007C4B2C"/>
    <w:rsid w:val="007C6902"/>
    <w:rsid w:val="007D1ED6"/>
    <w:rsid w:val="007D5C64"/>
    <w:rsid w:val="007D67B9"/>
    <w:rsid w:val="007E2A0D"/>
    <w:rsid w:val="007F1407"/>
    <w:rsid w:val="007F19CC"/>
    <w:rsid w:val="007F4220"/>
    <w:rsid w:val="007F7431"/>
    <w:rsid w:val="00805665"/>
    <w:rsid w:val="008149C1"/>
    <w:rsid w:val="00817287"/>
    <w:rsid w:val="00823636"/>
    <w:rsid w:val="008248D3"/>
    <w:rsid w:val="00827C52"/>
    <w:rsid w:val="00834BAC"/>
    <w:rsid w:val="00837104"/>
    <w:rsid w:val="0083760D"/>
    <w:rsid w:val="0084046B"/>
    <w:rsid w:val="008600DA"/>
    <w:rsid w:val="00871525"/>
    <w:rsid w:val="00876306"/>
    <w:rsid w:val="00876C79"/>
    <w:rsid w:val="00885AAA"/>
    <w:rsid w:val="0089399C"/>
    <w:rsid w:val="00894E44"/>
    <w:rsid w:val="00896A05"/>
    <w:rsid w:val="008A2A07"/>
    <w:rsid w:val="008A2D48"/>
    <w:rsid w:val="008A34DC"/>
    <w:rsid w:val="008A462B"/>
    <w:rsid w:val="008B51EB"/>
    <w:rsid w:val="008B5523"/>
    <w:rsid w:val="008C137E"/>
    <w:rsid w:val="008C17BB"/>
    <w:rsid w:val="008C3C74"/>
    <w:rsid w:val="008C58B3"/>
    <w:rsid w:val="008C631F"/>
    <w:rsid w:val="008D4342"/>
    <w:rsid w:val="008D5D8D"/>
    <w:rsid w:val="008E1F3A"/>
    <w:rsid w:val="008E34A9"/>
    <w:rsid w:val="008E4CE6"/>
    <w:rsid w:val="008E5C12"/>
    <w:rsid w:val="008E7EE4"/>
    <w:rsid w:val="008F1F31"/>
    <w:rsid w:val="008F3960"/>
    <w:rsid w:val="008F67D4"/>
    <w:rsid w:val="00907869"/>
    <w:rsid w:val="00911D14"/>
    <w:rsid w:val="00914A8C"/>
    <w:rsid w:val="009151C1"/>
    <w:rsid w:val="009174B1"/>
    <w:rsid w:val="00920C41"/>
    <w:rsid w:val="00921B69"/>
    <w:rsid w:val="00925BC8"/>
    <w:rsid w:val="009306F5"/>
    <w:rsid w:val="00931FB4"/>
    <w:rsid w:val="00936026"/>
    <w:rsid w:val="00936C48"/>
    <w:rsid w:val="00943301"/>
    <w:rsid w:val="009435C8"/>
    <w:rsid w:val="00950970"/>
    <w:rsid w:val="009521F5"/>
    <w:rsid w:val="009573A4"/>
    <w:rsid w:val="00966A07"/>
    <w:rsid w:val="0097513F"/>
    <w:rsid w:val="009828B6"/>
    <w:rsid w:val="0098384C"/>
    <w:rsid w:val="00986127"/>
    <w:rsid w:val="009870B5"/>
    <w:rsid w:val="009954F3"/>
    <w:rsid w:val="009957AD"/>
    <w:rsid w:val="009A633C"/>
    <w:rsid w:val="009B207D"/>
    <w:rsid w:val="009B5CF4"/>
    <w:rsid w:val="009C10A8"/>
    <w:rsid w:val="009C1A00"/>
    <w:rsid w:val="009C5148"/>
    <w:rsid w:val="009D09A4"/>
    <w:rsid w:val="009D13FB"/>
    <w:rsid w:val="009D1A2A"/>
    <w:rsid w:val="009F023A"/>
    <w:rsid w:val="00A04A76"/>
    <w:rsid w:val="00A11F30"/>
    <w:rsid w:val="00A14C31"/>
    <w:rsid w:val="00A14EEF"/>
    <w:rsid w:val="00A20634"/>
    <w:rsid w:val="00A30E1F"/>
    <w:rsid w:val="00A361A4"/>
    <w:rsid w:val="00A43A0C"/>
    <w:rsid w:val="00A44C1C"/>
    <w:rsid w:val="00A450AF"/>
    <w:rsid w:val="00A53D00"/>
    <w:rsid w:val="00A54C34"/>
    <w:rsid w:val="00A5628A"/>
    <w:rsid w:val="00A57ABA"/>
    <w:rsid w:val="00A60459"/>
    <w:rsid w:val="00A661BA"/>
    <w:rsid w:val="00A71C4A"/>
    <w:rsid w:val="00A77515"/>
    <w:rsid w:val="00A77CF9"/>
    <w:rsid w:val="00A85230"/>
    <w:rsid w:val="00A867B4"/>
    <w:rsid w:val="00A95F87"/>
    <w:rsid w:val="00AA7484"/>
    <w:rsid w:val="00AB1143"/>
    <w:rsid w:val="00AB63CD"/>
    <w:rsid w:val="00AC0ACB"/>
    <w:rsid w:val="00AC27B5"/>
    <w:rsid w:val="00AC7B7B"/>
    <w:rsid w:val="00AD35C4"/>
    <w:rsid w:val="00AD39DE"/>
    <w:rsid w:val="00AD5CEA"/>
    <w:rsid w:val="00AD74E3"/>
    <w:rsid w:val="00AE1B98"/>
    <w:rsid w:val="00AF087A"/>
    <w:rsid w:val="00AF6EA9"/>
    <w:rsid w:val="00B1582E"/>
    <w:rsid w:val="00B26F6B"/>
    <w:rsid w:val="00B357A1"/>
    <w:rsid w:val="00B44511"/>
    <w:rsid w:val="00B45751"/>
    <w:rsid w:val="00B45A3D"/>
    <w:rsid w:val="00B46AAD"/>
    <w:rsid w:val="00B516D3"/>
    <w:rsid w:val="00B54B9E"/>
    <w:rsid w:val="00B56EF8"/>
    <w:rsid w:val="00B71338"/>
    <w:rsid w:val="00B72B15"/>
    <w:rsid w:val="00B77B03"/>
    <w:rsid w:val="00B805E5"/>
    <w:rsid w:val="00B82EFA"/>
    <w:rsid w:val="00B946F0"/>
    <w:rsid w:val="00B959F3"/>
    <w:rsid w:val="00BB40AA"/>
    <w:rsid w:val="00BB7706"/>
    <w:rsid w:val="00BC0B5C"/>
    <w:rsid w:val="00BC0CD9"/>
    <w:rsid w:val="00BC2DF5"/>
    <w:rsid w:val="00BC586C"/>
    <w:rsid w:val="00BD29E3"/>
    <w:rsid w:val="00BD2CD7"/>
    <w:rsid w:val="00BF2067"/>
    <w:rsid w:val="00BF5863"/>
    <w:rsid w:val="00C04575"/>
    <w:rsid w:val="00C04B46"/>
    <w:rsid w:val="00C06133"/>
    <w:rsid w:val="00C1080D"/>
    <w:rsid w:val="00C14041"/>
    <w:rsid w:val="00C143C9"/>
    <w:rsid w:val="00C25762"/>
    <w:rsid w:val="00C26858"/>
    <w:rsid w:val="00C27BCB"/>
    <w:rsid w:val="00C30629"/>
    <w:rsid w:val="00C33A4A"/>
    <w:rsid w:val="00C37EBC"/>
    <w:rsid w:val="00C4053C"/>
    <w:rsid w:val="00C4395F"/>
    <w:rsid w:val="00C453BE"/>
    <w:rsid w:val="00C51155"/>
    <w:rsid w:val="00C56203"/>
    <w:rsid w:val="00C6589C"/>
    <w:rsid w:val="00C762CE"/>
    <w:rsid w:val="00C82BC9"/>
    <w:rsid w:val="00C83105"/>
    <w:rsid w:val="00C9046F"/>
    <w:rsid w:val="00C947E1"/>
    <w:rsid w:val="00C95C40"/>
    <w:rsid w:val="00CB5BF2"/>
    <w:rsid w:val="00CC3D62"/>
    <w:rsid w:val="00CD23DD"/>
    <w:rsid w:val="00CD6D55"/>
    <w:rsid w:val="00CD7FCE"/>
    <w:rsid w:val="00CF6869"/>
    <w:rsid w:val="00CF6984"/>
    <w:rsid w:val="00D10B55"/>
    <w:rsid w:val="00D10F10"/>
    <w:rsid w:val="00D12311"/>
    <w:rsid w:val="00D21418"/>
    <w:rsid w:val="00D25C24"/>
    <w:rsid w:val="00D2699D"/>
    <w:rsid w:val="00D27202"/>
    <w:rsid w:val="00D278F6"/>
    <w:rsid w:val="00D358E9"/>
    <w:rsid w:val="00D37139"/>
    <w:rsid w:val="00D373EC"/>
    <w:rsid w:val="00D43EA3"/>
    <w:rsid w:val="00D46D3D"/>
    <w:rsid w:val="00D47271"/>
    <w:rsid w:val="00D51D36"/>
    <w:rsid w:val="00D53768"/>
    <w:rsid w:val="00D5438A"/>
    <w:rsid w:val="00D563F7"/>
    <w:rsid w:val="00D56DC5"/>
    <w:rsid w:val="00D6397B"/>
    <w:rsid w:val="00D63F54"/>
    <w:rsid w:val="00D7148F"/>
    <w:rsid w:val="00D83083"/>
    <w:rsid w:val="00D9126C"/>
    <w:rsid w:val="00D97FBD"/>
    <w:rsid w:val="00DA3515"/>
    <w:rsid w:val="00DB7316"/>
    <w:rsid w:val="00DB7BC8"/>
    <w:rsid w:val="00DC2DF0"/>
    <w:rsid w:val="00DC548E"/>
    <w:rsid w:val="00DD2E98"/>
    <w:rsid w:val="00DE385B"/>
    <w:rsid w:val="00DE4B0E"/>
    <w:rsid w:val="00DE5D92"/>
    <w:rsid w:val="00DF08D9"/>
    <w:rsid w:val="00DF1B81"/>
    <w:rsid w:val="00DF59DD"/>
    <w:rsid w:val="00E11A25"/>
    <w:rsid w:val="00E1491B"/>
    <w:rsid w:val="00E17B33"/>
    <w:rsid w:val="00E3299F"/>
    <w:rsid w:val="00E419EB"/>
    <w:rsid w:val="00E5117F"/>
    <w:rsid w:val="00E57E8F"/>
    <w:rsid w:val="00E604DF"/>
    <w:rsid w:val="00E615A3"/>
    <w:rsid w:val="00E645B9"/>
    <w:rsid w:val="00E8028D"/>
    <w:rsid w:val="00E8329B"/>
    <w:rsid w:val="00E84DF1"/>
    <w:rsid w:val="00E942D1"/>
    <w:rsid w:val="00E94459"/>
    <w:rsid w:val="00E95B01"/>
    <w:rsid w:val="00EA1C1D"/>
    <w:rsid w:val="00EA5AAB"/>
    <w:rsid w:val="00EB3225"/>
    <w:rsid w:val="00EB4D2F"/>
    <w:rsid w:val="00EB693B"/>
    <w:rsid w:val="00EC1A1E"/>
    <w:rsid w:val="00EC2880"/>
    <w:rsid w:val="00EC7295"/>
    <w:rsid w:val="00EC73C2"/>
    <w:rsid w:val="00EC7CF7"/>
    <w:rsid w:val="00ED4157"/>
    <w:rsid w:val="00EE2B56"/>
    <w:rsid w:val="00EE3810"/>
    <w:rsid w:val="00EE3E15"/>
    <w:rsid w:val="00EE7A2E"/>
    <w:rsid w:val="00F1447A"/>
    <w:rsid w:val="00F20B52"/>
    <w:rsid w:val="00F21566"/>
    <w:rsid w:val="00F41EF0"/>
    <w:rsid w:val="00F5025A"/>
    <w:rsid w:val="00F503FF"/>
    <w:rsid w:val="00F50923"/>
    <w:rsid w:val="00F5533F"/>
    <w:rsid w:val="00F64164"/>
    <w:rsid w:val="00F7132B"/>
    <w:rsid w:val="00F800B8"/>
    <w:rsid w:val="00F83628"/>
    <w:rsid w:val="00F853AD"/>
    <w:rsid w:val="00F914E2"/>
    <w:rsid w:val="00FA0935"/>
    <w:rsid w:val="00FC05F2"/>
    <w:rsid w:val="00FC39AE"/>
    <w:rsid w:val="00FD77EA"/>
    <w:rsid w:val="00FD7E7D"/>
    <w:rsid w:val="00FE18CA"/>
    <w:rsid w:val="00FE7B53"/>
    <w:rsid w:val="00FF7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95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1566"/>
    <w:pPr>
      <w:spacing w:line="276" w:lineRule="auto"/>
    </w:pPr>
    <w:rPr>
      <w:rFonts w:ascii="Arial" w:eastAsia="宋体" w:hAnsi="Arial" w:cs="Arial"/>
      <w:color w:val="000000"/>
      <w:sz w:val="22"/>
      <w:szCs w:val="22"/>
    </w:rPr>
  </w:style>
  <w:style w:type="character" w:styleId="Hyperlink">
    <w:name w:val="Hyperlink"/>
    <w:basedOn w:val="DefaultParagraphFont"/>
    <w:uiPriority w:val="99"/>
    <w:unhideWhenUsed/>
    <w:rsid w:val="00481573"/>
    <w:rPr>
      <w:color w:val="0000FF" w:themeColor="hyperlink"/>
      <w:u w:val="single"/>
    </w:rPr>
  </w:style>
  <w:style w:type="character" w:styleId="FollowedHyperlink">
    <w:name w:val="FollowedHyperlink"/>
    <w:basedOn w:val="DefaultParagraphFont"/>
    <w:uiPriority w:val="99"/>
    <w:semiHidden/>
    <w:unhideWhenUsed/>
    <w:rsid w:val="00A71C4A"/>
    <w:rPr>
      <w:color w:val="800080" w:themeColor="followedHyperlink"/>
      <w:u w:val="single"/>
    </w:rPr>
  </w:style>
  <w:style w:type="paragraph" w:styleId="ListParagraph">
    <w:name w:val="List Paragraph"/>
    <w:basedOn w:val="Normal"/>
    <w:uiPriority w:val="34"/>
    <w:qFormat/>
    <w:rsid w:val="00026476"/>
    <w:pPr>
      <w:ind w:left="720"/>
      <w:contextualSpacing/>
    </w:pPr>
  </w:style>
  <w:style w:type="paragraph" w:styleId="BalloonText">
    <w:name w:val="Balloon Text"/>
    <w:basedOn w:val="Normal"/>
    <w:link w:val="BalloonTextChar"/>
    <w:uiPriority w:val="99"/>
    <w:semiHidden/>
    <w:unhideWhenUsed/>
    <w:rsid w:val="00EB4D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D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60C3"/>
    <w:rPr>
      <w:sz w:val="18"/>
      <w:szCs w:val="18"/>
    </w:rPr>
  </w:style>
  <w:style w:type="paragraph" w:styleId="CommentText">
    <w:name w:val="annotation text"/>
    <w:basedOn w:val="Normal"/>
    <w:link w:val="CommentTextChar"/>
    <w:uiPriority w:val="99"/>
    <w:semiHidden/>
    <w:unhideWhenUsed/>
    <w:rsid w:val="006560C3"/>
  </w:style>
  <w:style w:type="character" w:customStyle="1" w:styleId="CommentTextChar">
    <w:name w:val="Comment Text Char"/>
    <w:basedOn w:val="DefaultParagraphFont"/>
    <w:link w:val="CommentText"/>
    <w:uiPriority w:val="99"/>
    <w:semiHidden/>
    <w:rsid w:val="006560C3"/>
  </w:style>
  <w:style w:type="paragraph" w:styleId="CommentSubject">
    <w:name w:val="annotation subject"/>
    <w:basedOn w:val="CommentText"/>
    <w:next w:val="CommentText"/>
    <w:link w:val="CommentSubjectChar"/>
    <w:uiPriority w:val="99"/>
    <w:semiHidden/>
    <w:unhideWhenUsed/>
    <w:rsid w:val="006560C3"/>
    <w:rPr>
      <w:b/>
      <w:bCs/>
      <w:sz w:val="20"/>
      <w:szCs w:val="20"/>
    </w:rPr>
  </w:style>
  <w:style w:type="character" w:customStyle="1" w:styleId="CommentSubjectChar">
    <w:name w:val="Comment Subject Char"/>
    <w:basedOn w:val="CommentTextChar"/>
    <w:link w:val="CommentSubject"/>
    <w:uiPriority w:val="99"/>
    <w:semiHidden/>
    <w:rsid w:val="006560C3"/>
    <w:rPr>
      <w:b/>
      <w:bCs/>
      <w:sz w:val="20"/>
      <w:szCs w:val="20"/>
    </w:rPr>
  </w:style>
  <w:style w:type="table" w:styleId="TableGrid">
    <w:name w:val="Table Grid"/>
    <w:basedOn w:val="TableNormal"/>
    <w:uiPriority w:val="59"/>
    <w:rsid w:val="007B0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49C1"/>
    <w:pPr>
      <w:tabs>
        <w:tab w:val="center" w:pos="4320"/>
        <w:tab w:val="right" w:pos="8640"/>
      </w:tabs>
    </w:pPr>
  </w:style>
  <w:style w:type="character" w:customStyle="1" w:styleId="HeaderChar">
    <w:name w:val="Header Char"/>
    <w:basedOn w:val="DefaultParagraphFont"/>
    <w:link w:val="Header"/>
    <w:uiPriority w:val="99"/>
    <w:rsid w:val="008149C1"/>
  </w:style>
  <w:style w:type="paragraph" w:styleId="Footer">
    <w:name w:val="footer"/>
    <w:basedOn w:val="Normal"/>
    <w:link w:val="FooterChar"/>
    <w:uiPriority w:val="99"/>
    <w:unhideWhenUsed/>
    <w:rsid w:val="008149C1"/>
    <w:pPr>
      <w:tabs>
        <w:tab w:val="center" w:pos="4320"/>
        <w:tab w:val="right" w:pos="8640"/>
      </w:tabs>
    </w:pPr>
  </w:style>
  <w:style w:type="character" w:customStyle="1" w:styleId="FooterChar">
    <w:name w:val="Footer Char"/>
    <w:basedOn w:val="DefaultParagraphFont"/>
    <w:link w:val="Footer"/>
    <w:uiPriority w:val="99"/>
    <w:rsid w:val="008149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1566"/>
    <w:pPr>
      <w:spacing w:line="276" w:lineRule="auto"/>
    </w:pPr>
    <w:rPr>
      <w:rFonts w:ascii="Arial" w:eastAsia="宋体" w:hAnsi="Arial" w:cs="Arial"/>
      <w:color w:val="000000"/>
      <w:sz w:val="22"/>
      <w:szCs w:val="22"/>
    </w:rPr>
  </w:style>
  <w:style w:type="character" w:styleId="Hyperlink">
    <w:name w:val="Hyperlink"/>
    <w:basedOn w:val="DefaultParagraphFont"/>
    <w:uiPriority w:val="99"/>
    <w:unhideWhenUsed/>
    <w:rsid w:val="00481573"/>
    <w:rPr>
      <w:color w:val="0000FF" w:themeColor="hyperlink"/>
      <w:u w:val="single"/>
    </w:rPr>
  </w:style>
  <w:style w:type="character" w:styleId="FollowedHyperlink">
    <w:name w:val="FollowedHyperlink"/>
    <w:basedOn w:val="DefaultParagraphFont"/>
    <w:uiPriority w:val="99"/>
    <w:semiHidden/>
    <w:unhideWhenUsed/>
    <w:rsid w:val="00A71C4A"/>
    <w:rPr>
      <w:color w:val="800080" w:themeColor="followedHyperlink"/>
      <w:u w:val="single"/>
    </w:rPr>
  </w:style>
  <w:style w:type="paragraph" w:styleId="ListParagraph">
    <w:name w:val="List Paragraph"/>
    <w:basedOn w:val="Normal"/>
    <w:uiPriority w:val="34"/>
    <w:qFormat/>
    <w:rsid w:val="00026476"/>
    <w:pPr>
      <w:ind w:left="720"/>
      <w:contextualSpacing/>
    </w:pPr>
  </w:style>
  <w:style w:type="paragraph" w:styleId="BalloonText">
    <w:name w:val="Balloon Text"/>
    <w:basedOn w:val="Normal"/>
    <w:link w:val="BalloonTextChar"/>
    <w:uiPriority w:val="99"/>
    <w:semiHidden/>
    <w:unhideWhenUsed/>
    <w:rsid w:val="00EB4D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D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60C3"/>
    <w:rPr>
      <w:sz w:val="18"/>
      <w:szCs w:val="18"/>
    </w:rPr>
  </w:style>
  <w:style w:type="paragraph" w:styleId="CommentText">
    <w:name w:val="annotation text"/>
    <w:basedOn w:val="Normal"/>
    <w:link w:val="CommentTextChar"/>
    <w:uiPriority w:val="99"/>
    <w:semiHidden/>
    <w:unhideWhenUsed/>
    <w:rsid w:val="006560C3"/>
  </w:style>
  <w:style w:type="character" w:customStyle="1" w:styleId="CommentTextChar">
    <w:name w:val="Comment Text Char"/>
    <w:basedOn w:val="DefaultParagraphFont"/>
    <w:link w:val="CommentText"/>
    <w:uiPriority w:val="99"/>
    <w:semiHidden/>
    <w:rsid w:val="006560C3"/>
  </w:style>
  <w:style w:type="paragraph" w:styleId="CommentSubject">
    <w:name w:val="annotation subject"/>
    <w:basedOn w:val="CommentText"/>
    <w:next w:val="CommentText"/>
    <w:link w:val="CommentSubjectChar"/>
    <w:uiPriority w:val="99"/>
    <w:semiHidden/>
    <w:unhideWhenUsed/>
    <w:rsid w:val="006560C3"/>
    <w:rPr>
      <w:b/>
      <w:bCs/>
      <w:sz w:val="20"/>
      <w:szCs w:val="20"/>
    </w:rPr>
  </w:style>
  <w:style w:type="character" w:customStyle="1" w:styleId="CommentSubjectChar">
    <w:name w:val="Comment Subject Char"/>
    <w:basedOn w:val="CommentTextChar"/>
    <w:link w:val="CommentSubject"/>
    <w:uiPriority w:val="99"/>
    <w:semiHidden/>
    <w:rsid w:val="006560C3"/>
    <w:rPr>
      <w:b/>
      <w:bCs/>
      <w:sz w:val="20"/>
      <w:szCs w:val="20"/>
    </w:rPr>
  </w:style>
  <w:style w:type="table" w:styleId="TableGrid">
    <w:name w:val="Table Grid"/>
    <w:basedOn w:val="TableNormal"/>
    <w:uiPriority w:val="59"/>
    <w:rsid w:val="007B0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49C1"/>
    <w:pPr>
      <w:tabs>
        <w:tab w:val="center" w:pos="4320"/>
        <w:tab w:val="right" w:pos="8640"/>
      </w:tabs>
    </w:pPr>
  </w:style>
  <w:style w:type="character" w:customStyle="1" w:styleId="HeaderChar">
    <w:name w:val="Header Char"/>
    <w:basedOn w:val="DefaultParagraphFont"/>
    <w:link w:val="Header"/>
    <w:uiPriority w:val="99"/>
    <w:rsid w:val="008149C1"/>
  </w:style>
  <w:style w:type="paragraph" w:styleId="Footer">
    <w:name w:val="footer"/>
    <w:basedOn w:val="Normal"/>
    <w:link w:val="FooterChar"/>
    <w:uiPriority w:val="99"/>
    <w:unhideWhenUsed/>
    <w:rsid w:val="008149C1"/>
    <w:pPr>
      <w:tabs>
        <w:tab w:val="center" w:pos="4320"/>
        <w:tab w:val="right" w:pos="8640"/>
      </w:tabs>
    </w:pPr>
  </w:style>
  <w:style w:type="character" w:customStyle="1" w:styleId="FooterChar">
    <w:name w:val="Footer Char"/>
    <w:basedOn w:val="DefaultParagraphFont"/>
    <w:link w:val="Footer"/>
    <w:uiPriority w:val="99"/>
    <w:rsid w:val="00814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microsoft.com/office/2011/relationships/commentsExtended" Target="commentsExtended.xml"/><Relationship Id="rId13"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esm.ucar.edu/experiments/cesm1.1/LE/" TargetMode="Externa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5335</Words>
  <Characters>30413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2</cp:revision>
  <dcterms:created xsi:type="dcterms:W3CDTF">2017-03-30T08:11:00Z</dcterms:created>
  <dcterms:modified xsi:type="dcterms:W3CDTF">2017-03-30T08:11:00Z</dcterms:modified>
</cp:coreProperties>
</file>